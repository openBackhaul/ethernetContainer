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Calibri" w:eastAsia="Times New Roman" w:hAnsi="Calibri" w:cs="Calibri"/>
          <w:b w:val="0"/>
          <w:bCs w:val="0"/>
          <w:color w:val="auto"/>
          <w:sz w:val="20"/>
          <w:szCs w:val="20"/>
          <w:lang w:val="de-DE" w:eastAsia="en-US"/>
        </w:rPr>
        <w:id w:val="-406844739"/>
        <w:docPartObj>
          <w:docPartGallery w:val="Table of Contents"/>
          <w:docPartUnique/>
        </w:docPartObj>
      </w:sdtPr>
      <w:sdtEndPr>
        <w:rPr>
          <w:lang w:val="en-US"/>
        </w:rPr>
      </w:sdtEndPr>
      <w:sdtContent>
        <w:p w14:paraId="1104EF07" w14:textId="77777777" w:rsidR="00A3315F" w:rsidRDefault="00A3315F">
          <w:pPr>
            <w:pStyle w:val="Inhaltsverzeichnisberschrift"/>
          </w:pPr>
          <w:r>
            <w:rPr>
              <w:lang w:val="de-DE"/>
            </w:rPr>
            <w:t>Content</w:t>
          </w:r>
        </w:p>
        <w:p w14:paraId="055299D7" w14:textId="13244D73" w:rsidR="00A3315F" w:rsidRDefault="00A3315F">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0215729" w:history="1">
            <w:r w:rsidRPr="00476D44">
              <w:rPr>
                <w:rStyle w:val="Hyperlink"/>
                <w:noProof/>
              </w:rPr>
              <w:t>2</w:t>
            </w:r>
            <w:r>
              <w:rPr>
                <w:rFonts w:asciiTheme="minorHAnsi" w:eastAsiaTheme="minorEastAsia" w:hAnsiTheme="minorHAnsi" w:cstheme="minorBidi"/>
                <w:noProof/>
                <w:sz w:val="22"/>
                <w:szCs w:val="22"/>
                <w:lang w:val="de-DE" w:eastAsia="de-DE"/>
              </w:rPr>
              <w:tab/>
            </w:r>
            <w:r w:rsidRPr="00476D44">
              <w:rPr>
                <w:rStyle w:val="Hyperlink"/>
                <w:noProof/>
              </w:rPr>
              <w:t>Classes</w:t>
            </w:r>
            <w:r>
              <w:rPr>
                <w:noProof/>
                <w:webHidden/>
              </w:rPr>
              <w:tab/>
            </w:r>
            <w:r>
              <w:rPr>
                <w:noProof/>
                <w:webHidden/>
              </w:rPr>
              <w:fldChar w:fldCharType="begin"/>
            </w:r>
            <w:r>
              <w:rPr>
                <w:noProof/>
                <w:webHidden/>
              </w:rPr>
              <w:instrText xml:space="preserve"> PAGEREF _Toc10215729 \h </w:instrText>
            </w:r>
            <w:r>
              <w:rPr>
                <w:noProof/>
                <w:webHidden/>
              </w:rPr>
            </w:r>
            <w:r>
              <w:rPr>
                <w:noProof/>
                <w:webHidden/>
              </w:rPr>
              <w:fldChar w:fldCharType="separate"/>
            </w:r>
            <w:r>
              <w:rPr>
                <w:noProof/>
                <w:webHidden/>
              </w:rPr>
              <w:t>1</w:t>
            </w:r>
            <w:r>
              <w:rPr>
                <w:noProof/>
                <w:webHidden/>
              </w:rPr>
              <w:fldChar w:fldCharType="end"/>
            </w:r>
          </w:hyperlink>
        </w:p>
        <w:p w14:paraId="4CE48CB8"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0" w:history="1">
            <w:r w:rsidR="00A3315F" w:rsidRPr="00476D44">
              <w:rPr>
                <w:rStyle w:val="Hyperlink"/>
                <w:noProof/>
              </w:rPr>
              <w:t>2.1</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CurrentPerformance</w:t>
            </w:r>
            <w:r w:rsidR="00A3315F">
              <w:rPr>
                <w:noProof/>
                <w:webHidden/>
              </w:rPr>
              <w:tab/>
            </w:r>
            <w:r w:rsidR="00A3315F">
              <w:rPr>
                <w:noProof/>
                <w:webHidden/>
              </w:rPr>
              <w:fldChar w:fldCharType="begin"/>
            </w:r>
            <w:r w:rsidR="00A3315F">
              <w:rPr>
                <w:noProof/>
                <w:webHidden/>
              </w:rPr>
              <w:instrText xml:space="preserve"> PAGEREF _Toc10215730 \h </w:instrText>
            </w:r>
            <w:r w:rsidR="00A3315F">
              <w:rPr>
                <w:noProof/>
                <w:webHidden/>
              </w:rPr>
            </w:r>
            <w:r w:rsidR="00A3315F">
              <w:rPr>
                <w:noProof/>
                <w:webHidden/>
              </w:rPr>
              <w:fldChar w:fldCharType="separate"/>
            </w:r>
            <w:r w:rsidR="00A3315F">
              <w:rPr>
                <w:noProof/>
                <w:webHidden/>
              </w:rPr>
              <w:t>1</w:t>
            </w:r>
            <w:r w:rsidR="00A3315F">
              <w:rPr>
                <w:noProof/>
                <w:webHidden/>
              </w:rPr>
              <w:fldChar w:fldCharType="end"/>
            </w:r>
          </w:hyperlink>
        </w:p>
        <w:p w14:paraId="76F750D9"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1" w:history="1">
            <w:r w:rsidR="00A3315F" w:rsidRPr="00476D44">
              <w:rPr>
                <w:rStyle w:val="Hyperlink"/>
                <w:noProof/>
              </w:rPr>
              <w:t>2.2</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CurrentProblem</w:t>
            </w:r>
            <w:r w:rsidR="00A3315F">
              <w:rPr>
                <w:noProof/>
                <w:webHidden/>
              </w:rPr>
              <w:tab/>
            </w:r>
            <w:r w:rsidR="00A3315F">
              <w:rPr>
                <w:noProof/>
                <w:webHidden/>
              </w:rPr>
              <w:fldChar w:fldCharType="begin"/>
            </w:r>
            <w:r w:rsidR="00A3315F">
              <w:rPr>
                <w:noProof/>
                <w:webHidden/>
              </w:rPr>
              <w:instrText xml:space="preserve"> PAGEREF _Toc10215731 \h </w:instrText>
            </w:r>
            <w:r w:rsidR="00A3315F">
              <w:rPr>
                <w:noProof/>
                <w:webHidden/>
              </w:rPr>
            </w:r>
            <w:r w:rsidR="00A3315F">
              <w:rPr>
                <w:noProof/>
                <w:webHidden/>
              </w:rPr>
              <w:fldChar w:fldCharType="separate"/>
            </w:r>
            <w:r w:rsidR="00A3315F">
              <w:rPr>
                <w:noProof/>
                <w:webHidden/>
              </w:rPr>
              <w:t>3</w:t>
            </w:r>
            <w:r w:rsidR="00A3315F">
              <w:rPr>
                <w:noProof/>
                <w:webHidden/>
              </w:rPr>
              <w:fldChar w:fldCharType="end"/>
            </w:r>
          </w:hyperlink>
        </w:p>
        <w:p w14:paraId="08E58527"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2" w:history="1">
            <w:r w:rsidR="00A3315F" w:rsidRPr="00476D44">
              <w:rPr>
                <w:rStyle w:val="Hyperlink"/>
                <w:noProof/>
              </w:rPr>
              <w:t>2.3</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EthernetContainerCapability</w:t>
            </w:r>
            <w:r w:rsidR="00A3315F">
              <w:rPr>
                <w:noProof/>
                <w:webHidden/>
              </w:rPr>
              <w:tab/>
            </w:r>
            <w:r w:rsidR="00A3315F">
              <w:rPr>
                <w:noProof/>
                <w:webHidden/>
              </w:rPr>
              <w:fldChar w:fldCharType="begin"/>
            </w:r>
            <w:r w:rsidR="00A3315F">
              <w:rPr>
                <w:noProof/>
                <w:webHidden/>
              </w:rPr>
              <w:instrText xml:space="preserve"> PAGEREF _Toc10215732 \h </w:instrText>
            </w:r>
            <w:r w:rsidR="00A3315F">
              <w:rPr>
                <w:noProof/>
                <w:webHidden/>
              </w:rPr>
            </w:r>
            <w:r w:rsidR="00A3315F">
              <w:rPr>
                <w:noProof/>
                <w:webHidden/>
              </w:rPr>
              <w:fldChar w:fldCharType="separate"/>
            </w:r>
            <w:r w:rsidR="00A3315F">
              <w:rPr>
                <w:noProof/>
                <w:webHidden/>
              </w:rPr>
              <w:t>4</w:t>
            </w:r>
            <w:r w:rsidR="00A3315F">
              <w:rPr>
                <w:noProof/>
                <w:webHidden/>
              </w:rPr>
              <w:fldChar w:fldCharType="end"/>
            </w:r>
          </w:hyperlink>
        </w:p>
        <w:p w14:paraId="6831E76E"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3" w:history="1">
            <w:r w:rsidR="00A3315F" w:rsidRPr="00476D44">
              <w:rPr>
                <w:rStyle w:val="Hyperlink"/>
                <w:noProof/>
              </w:rPr>
              <w:t>2.4</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EthernetContainerConfiguration</w:t>
            </w:r>
            <w:r w:rsidR="00A3315F">
              <w:rPr>
                <w:noProof/>
                <w:webHidden/>
              </w:rPr>
              <w:tab/>
            </w:r>
            <w:r w:rsidR="00A3315F">
              <w:rPr>
                <w:noProof/>
                <w:webHidden/>
              </w:rPr>
              <w:fldChar w:fldCharType="begin"/>
            </w:r>
            <w:r w:rsidR="00A3315F">
              <w:rPr>
                <w:noProof/>
                <w:webHidden/>
              </w:rPr>
              <w:instrText xml:space="preserve"> PAGEREF _Toc10215733 \h </w:instrText>
            </w:r>
            <w:r w:rsidR="00A3315F">
              <w:rPr>
                <w:noProof/>
                <w:webHidden/>
              </w:rPr>
            </w:r>
            <w:r w:rsidR="00A3315F">
              <w:rPr>
                <w:noProof/>
                <w:webHidden/>
              </w:rPr>
              <w:fldChar w:fldCharType="separate"/>
            </w:r>
            <w:r w:rsidR="00A3315F">
              <w:rPr>
                <w:noProof/>
                <w:webHidden/>
              </w:rPr>
              <w:t>9</w:t>
            </w:r>
            <w:r w:rsidR="00A3315F">
              <w:rPr>
                <w:noProof/>
                <w:webHidden/>
              </w:rPr>
              <w:fldChar w:fldCharType="end"/>
            </w:r>
          </w:hyperlink>
        </w:p>
        <w:p w14:paraId="5D8864FD"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4" w:history="1">
            <w:r w:rsidR="00A3315F" w:rsidRPr="00476D44">
              <w:rPr>
                <w:rStyle w:val="Hyperlink"/>
                <w:noProof/>
              </w:rPr>
              <w:t>2.5</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EthernetContainerCurrentPerformance</w:t>
            </w:r>
            <w:r w:rsidR="00A3315F">
              <w:rPr>
                <w:noProof/>
                <w:webHidden/>
              </w:rPr>
              <w:tab/>
            </w:r>
            <w:r w:rsidR="00A3315F">
              <w:rPr>
                <w:noProof/>
                <w:webHidden/>
              </w:rPr>
              <w:fldChar w:fldCharType="begin"/>
            </w:r>
            <w:r w:rsidR="00A3315F">
              <w:rPr>
                <w:noProof/>
                <w:webHidden/>
              </w:rPr>
              <w:instrText xml:space="preserve"> PAGEREF _Toc10215734 \h </w:instrText>
            </w:r>
            <w:r w:rsidR="00A3315F">
              <w:rPr>
                <w:noProof/>
                <w:webHidden/>
              </w:rPr>
            </w:r>
            <w:r w:rsidR="00A3315F">
              <w:rPr>
                <w:noProof/>
                <w:webHidden/>
              </w:rPr>
              <w:fldChar w:fldCharType="separate"/>
            </w:r>
            <w:r w:rsidR="00A3315F">
              <w:rPr>
                <w:noProof/>
                <w:webHidden/>
              </w:rPr>
              <w:t>13</w:t>
            </w:r>
            <w:r w:rsidR="00A3315F">
              <w:rPr>
                <w:noProof/>
                <w:webHidden/>
              </w:rPr>
              <w:fldChar w:fldCharType="end"/>
            </w:r>
          </w:hyperlink>
        </w:p>
        <w:p w14:paraId="54972BAE"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5" w:history="1">
            <w:r w:rsidR="00A3315F" w:rsidRPr="00476D44">
              <w:rPr>
                <w:rStyle w:val="Hyperlink"/>
                <w:noProof/>
              </w:rPr>
              <w:t>2.6</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EthernetContainerCurrentProblems</w:t>
            </w:r>
            <w:r w:rsidR="00A3315F">
              <w:rPr>
                <w:noProof/>
                <w:webHidden/>
              </w:rPr>
              <w:tab/>
            </w:r>
            <w:r w:rsidR="00A3315F">
              <w:rPr>
                <w:noProof/>
                <w:webHidden/>
              </w:rPr>
              <w:fldChar w:fldCharType="begin"/>
            </w:r>
            <w:r w:rsidR="00A3315F">
              <w:rPr>
                <w:noProof/>
                <w:webHidden/>
              </w:rPr>
              <w:instrText xml:space="preserve"> PAGEREF _Toc10215735 \h </w:instrText>
            </w:r>
            <w:r w:rsidR="00A3315F">
              <w:rPr>
                <w:noProof/>
                <w:webHidden/>
              </w:rPr>
            </w:r>
            <w:r w:rsidR="00A3315F">
              <w:rPr>
                <w:noProof/>
                <w:webHidden/>
              </w:rPr>
              <w:fldChar w:fldCharType="separate"/>
            </w:r>
            <w:r w:rsidR="00A3315F">
              <w:rPr>
                <w:noProof/>
                <w:webHidden/>
              </w:rPr>
              <w:t>14</w:t>
            </w:r>
            <w:r w:rsidR="00A3315F">
              <w:rPr>
                <w:noProof/>
                <w:webHidden/>
              </w:rPr>
              <w:fldChar w:fldCharType="end"/>
            </w:r>
          </w:hyperlink>
        </w:p>
        <w:p w14:paraId="46739005"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6" w:history="1">
            <w:r w:rsidR="00A3315F" w:rsidRPr="00476D44">
              <w:rPr>
                <w:rStyle w:val="Hyperlink"/>
                <w:noProof/>
              </w:rPr>
              <w:t>2.7</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EthernetContainerHistoricalPerformances</w:t>
            </w:r>
            <w:r w:rsidR="00A3315F">
              <w:rPr>
                <w:noProof/>
                <w:webHidden/>
              </w:rPr>
              <w:tab/>
            </w:r>
            <w:r w:rsidR="00A3315F">
              <w:rPr>
                <w:noProof/>
                <w:webHidden/>
              </w:rPr>
              <w:fldChar w:fldCharType="begin"/>
            </w:r>
            <w:r w:rsidR="00A3315F">
              <w:rPr>
                <w:noProof/>
                <w:webHidden/>
              </w:rPr>
              <w:instrText xml:space="preserve"> PAGEREF _Toc10215736 \h </w:instrText>
            </w:r>
            <w:r w:rsidR="00A3315F">
              <w:rPr>
                <w:noProof/>
                <w:webHidden/>
              </w:rPr>
            </w:r>
            <w:r w:rsidR="00A3315F">
              <w:rPr>
                <w:noProof/>
                <w:webHidden/>
              </w:rPr>
              <w:fldChar w:fldCharType="separate"/>
            </w:r>
            <w:r w:rsidR="00A3315F">
              <w:rPr>
                <w:noProof/>
                <w:webHidden/>
              </w:rPr>
              <w:t>14</w:t>
            </w:r>
            <w:r w:rsidR="00A3315F">
              <w:rPr>
                <w:noProof/>
                <w:webHidden/>
              </w:rPr>
              <w:fldChar w:fldCharType="end"/>
            </w:r>
          </w:hyperlink>
        </w:p>
        <w:p w14:paraId="5A68F98A"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7" w:history="1">
            <w:r w:rsidR="00A3315F" w:rsidRPr="00476D44">
              <w:rPr>
                <w:rStyle w:val="Hyperlink"/>
                <w:noProof/>
              </w:rPr>
              <w:t>2.8</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EthernetContainerStatus</w:t>
            </w:r>
            <w:r w:rsidR="00A3315F">
              <w:rPr>
                <w:noProof/>
                <w:webHidden/>
              </w:rPr>
              <w:tab/>
            </w:r>
            <w:r w:rsidR="00A3315F">
              <w:rPr>
                <w:noProof/>
                <w:webHidden/>
              </w:rPr>
              <w:fldChar w:fldCharType="begin"/>
            </w:r>
            <w:r w:rsidR="00A3315F">
              <w:rPr>
                <w:noProof/>
                <w:webHidden/>
              </w:rPr>
              <w:instrText xml:space="preserve"> PAGEREF _Toc10215737 \h </w:instrText>
            </w:r>
            <w:r w:rsidR="00A3315F">
              <w:rPr>
                <w:noProof/>
                <w:webHidden/>
              </w:rPr>
            </w:r>
            <w:r w:rsidR="00A3315F">
              <w:rPr>
                <w:noProof/>
                <w:webHidden/>
              </w:rPr>
              <w:fldChar w:fldCharType="separate"/>
            </w:r>
            <w:r w:rsidR="00A3315F">
              <w:rPr>
                <w:noProof/>
                <w:webHidden/>
              </w:rPr>
              <w:t>15</w:t>
            </w:r>
            <w:r w:rsidR="00A3315F">
              <w:rPr>
                <w:noProof/>
                <w:webHidden/>
              </w:rPr>
              <w:fldChar w:fldCharType="end"/>
            </w:r>
          </w:hyperlink>
        </w:p>
        <w:p w14:paraId="083A084A"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8" w:history="1">
            <w:r w:rsidR="00A3315F" w:rsidRPr="00476D44">
              <w:rPr>
                <w:rStyle w:val="Hyperlink"/>
                <w:noProof/>
              </w:rPr>
              <w:t>2.9</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EthernetContainer_Pac</w:t>
            </w:r>
            <w:r w:rsidR="00A3315F">
              <w:rPr>
                <w:noProof/>
                <w:webHidden/>
              </w:rPr>
              <w:tab/>
            </w:r>
            <w:r w:rsidR="00A3315F">
              <w:rPr>
                <w:noProof/>
                <w:webHidden/>
              </w:rPr>
              <w:fldChar w:fldCharType="begin"/>
            </w:r>
            <w:r w:rsidR="00A3315F">
              <w:rPr>
                <w:noProof/>
                <w:webHidden/>
              </w:rPr>
              <w:instrText xml:space="preserve"> PAGEREF _Toc10215738 \h </w:instrText>
            </w:r>
            <w:r w:rsidR="00A3315F">
              <w:rPr>
                <w:noProof/>
                <w:webHidden/>
              </w:rPr>
            </w:r>
            <w:r w:rsidR="00A3315F">
              <w:rPr>
                <w:noProof/>
                <w:webHidden/>
              </w:rPr>
              <w:fldChar w:fldCharType="separate"/>
            </w:r>
            <w:r w:rsidR="00A3315F">
              <w:rPr>
                <w:noProof/>
                <w:webHidden/>
              </w:rPr>
              <w:t>17</w:t>
            </w:r>
            <w:r w:rsidR="00A3315F">
              <w:rPr>
                <w:noProof/>
                <w:webHidden/>
              </w:rPr>
              <w:fldChar w:fldCharType="end"/>
            </w:r>
          </w:hyperlink>
        </w:p>
        <w:p w14:paraId="355CBA9A"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39" w:history="1">
            <w:r w:rsidR="00A3315F" w:rsidRPr="00476D44">
              <w:rPr>
                <w:rStyle w:val="Hyperlink"/>
                <w:noProof/>
              </w:rPr>
              <w:t>2.10</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HeaderCompressionKind</w:t>
            </w:r>
            <w:r w:rsidR="00A3315F">
              <w:rPr>
                <w:noProof/>
                <w:webHidden/>
              </w:rPr>
              <w:tab/>
            </w:r>
            <w:r w:rsidR="00A3315F">
              <w:rPr>
                <w:noProof/>
                <w:webHidden/>
              </w:rPr>
              <w:fldChar w:fldCharType="begin"/>
            </w:r>
            <w:r w:rsidR="00A3315F">
              <w:rPr>
                <w:noProof/>
                <w:webHidden/>
              </w:rPr>
              <w:instrText xml:space="preserve"> PAGEREF _Toc10215739 \h </w:instrText>
            </w:r>
            <w:r w:rsidR="00A3315F">
              <w:rPr>
                <w:noProof/>
                <w:webHidden/>
              </w:rPr>
            </w:r>
            <w:r w:rsidR="00A3315F">
              <w:rPr>
                <w:noProof/>
                <w:webHidden/>
              </w:rPr>
              <w:fldChar w:fldCharType="separate"/>
            </w:r>
            <w:r w:rsidR="00A3315F">
              <w:rPr>
                <w:noProof/>
                <w:webHidden/>
              </w:rPr>
              <w:t>19</w:t>
            </w:r>
            <w:r w:rsidR="00A3315F">
              <w:rPr>
                <w:noProof/>
                <w:webHidden/>
              </w:rPr>
              <w:fldChar w:fldCharType="end"/>
            </w:r>
          </w:hyperlink>
        </w:p>
        <w:p w14:paraId="416F76DE"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0" w:history="1">
            <w:r w:rsidR="00A3315F" w:rsidRPr="00476D44">
              <w:rPr>
                <w:rStyle w:val="Hyperlink"/>
                <w:noProof/>
              </w:rPr>
              <w:t>2.11</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HistoricalPerformance</w:t>
            </w:r>
            <w:r w:rsidR="00A3315F">
              <w:rPr>
                <w:noProof/>
                <w:webHidden/>
              </w:rPr>
              <w:tab/>
            </w:r>
            <w:r w:rsidR="00A3315F">
              <w:rPr>
                <w:noProof/>
                <w:webHidden/>
              </w:rPr>
              <w:fldChar w:fldCharType="begin"/>
            </w:r>
            <w:r w:rsidR="00A3315F">
              <w:rPr>
                <w:noProof/>
                <w:webHidden/>
              </w:rPr>
              <w:instrText xml:space="preserve"> PAGEREF _Toc10215740 \h </w:instrText>
            </w:r>
            <w:r w:rsidR="00A3315F">
              <w:rPr>
                <w:noProof/>
                <w:webHidden/>
              </w:rPr>
            </w:r>
            <w:r w:rsidR="00A3315F">
              <w:rPr>
                <w:noProof/>
                <w:webHidden/>
              </w:rPr>
              <w:fldChar w:fldCharType="separate"/>
            </w:r>
            <w:r w:rsidR="00A3315F">
              <w:rPr>
                <w:noProof/>
                <w:webHidden/>
              </w:rPr>
              <w:t>20</w:t>
            </w:r>
            <w:r w:rsidR="00A3315F">
              <w:rPr>
                <w:noProof/>
                <w:webHidden/>
              </w:rPr>
              <w:fldChar w:fldCharType="end"/>
            </w:r>
          </w:hyperlink>
        </w:p>
        <w:p w14:paraId="6C300314"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1" w:history="1">
            <w:r w:rsidR="00A3315F" w:rsidRPr="00476D44">
              <w:rPr>
                <w:rStyle w:val="Hyperlink"/>
                <w:noProof/>
              </w:rPr>
              <w:t>2.12</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LayerProtocol</w:t>
            </w:r>
            <w:r w:rsidR="00A3315F">
              <w:rPr>
                <w:noProof/>
                <w:webHidden/>
              </w:rPr>
              <w:tab/>
            </w:r>
            <w:r w:rsidR="00A3315F">
              <w:rPr>
                <w:noProof/>
                <w:webHidden/>
              </w:rPr>
              <w:fldChar w:fldCharType="begin"/>
            </w:r>
            <w:r w:rsidR="00A3315F">
              <w:rPr>
                <w:noProof/>
                <w:webHidden/>
              </w:rPr>
              <w:instrText xml:space="preserve"> PAGEREF _Toc10215741 \h </w:instrText>
            </w:r>
            <w:r w:rsidR="00A3315F">
              <w:rPr>
                <w:noProof/>
                <w:webHidden/>
              </w:rPr>
            </w:r>
            <w:r w:rsidR="00A3315F">
              <w:rPr>
                <w:noProof/>
                <w:webHidden/>
              </w:rPr>
              <w:fldChar w:fldCharType="separate"/>
            </w:r>
            <w:r w:rsidR="00A3315F">
              <w:rPr>
                <w:noProof/>
                <w:webHidden/>
              </w:rPr>
              <w:t>22</w:t>
            </w:r>
            <w:r w:rsidR="00A3315F">
              <w:rPr>
                <w:noProof/>
                <w:webHidden/>
              </w:rPr>
              <w:fldChar w:fldCharType="end"/>
            </w:r>
          </w:hyperlink>
        </w:p>
        <w:p w14:paraId="08F30DB4"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2" w:history="1">
            <w:r w:rsidR="00A3315F" w:rsidRPr="00476D44">
              <w:rPr>
                <w:rStyle w:val="Hyperlink"/>
                <w:noProof/>
              </w:rPr>
              <w:t>2.13</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PolicingProfile</w:t>
            </w:r>
            <w:r w:rsidR="00A3315F">
              <w:rPr>
                <w:noProof/>
                <w:webHidden/>
              </w:rPr>
              <w:tab/>
            </w:r>
            <w:r w:rsidR="00A3315F">
              <w:rPr>
                <w:noProof/>
                <w:webHidden/>
              </w:rPr>
              <w:fldChar w:fldCharType="begin"/>
            </w:r>
            <w:r w:rsidR="00A3315F">
              <w:rPr>
                <w:noProof/>
                <w:webHidden/>
              </w:rPr>
              <w:instrText xml:space="preserve"> PAGEREF _Toc10215742 \h </w:instrText>
            </w:r>
            <w:r w:rsidR="00A3315F">
              <w:rPr>
                <w:noProof/>
                <w:webHidden/>
              </w:rPr>
            </w:r>
            <w:r w:rsidR="00A3315F">
              <w:rPr>
                <w:noProof/>
                <w:webHidden/>
              </w:rPr>
              <w:fldChar w:fldCharType="separate"/>
            </w:r>
            <w:r w:rsidR="00A3315F">
              <w:rPr>
                <w:noProof/>
                <w:webHidden/>
              </w:rPr>
              <w:t>23</w:t>
            </w:r>
            <w:r w:rsidR="00A3315F">
              <w:rPr>
                <w:noProof/>
                <w:webHidden/>
              </w:rPr>
              <w:fldChar w:fldCharType="end"/>
            </w:r>
          </w:hyperlink>
        </w:p>
        <w:p w14:paraId="6F617A8B"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3" w:history="1">
            <w:r w:rsidR="00A3315F" w:rsidRPr="00476D44">
              <w:rPr>
                <w:rStyle w:val="Hyperlink"/>
                <w:noProof/>
              </w:rPr>
              <w:t>2.14</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WredProfile</w:t>
            </w:r>
            <w:r w:rsidR="00A3315F">
              <w:rPr>
                <w:noProof/>
                <w:webHidden/>
              </w:rPr>
              <w:tab/>
            </w:r>
            <w:r w:rsidR="00A3315F">
              <w:rPr>
                <w:noProof/>
                <w:webHidden/>
              </w:rPr>
              <w:fldChar w:fldCharType="begin"/>
            </w:r>
            <w:r w:rsidR="00A3315F">
              <w:rPr>
                <w:noProof/>
                <w:webHidden/>
              </w:rPr>
              <w:instrText xml:space="preserve"> PAGEREF _Toc10215743 \h </w:instrText>
            </w:r>
            <w:r w:rsidR="00A3315F">
              <w:rPr>
                <w:noProof/>
                <w:webHidden/>
              </w:rPr>
            </w:r>
            <w:r w:rsidR="00A3315F">
              <w:rPr>
                <w:noProof/>
                <w:webHidden/>
              </w:rPr>
              <w:fldChar w:fldCharType="separate"/>
            </w:r>
            <w:r w:rsidR="00A3315F">
              <w:rPr>
                <w:noProof/>
                <w:webHidden/>
              </w:rPr>
              <w:t>23</w:t>
            </w:r>
            <w:r w:rsidR="00A3315F">
              <w:rPr>
                <w:noProof/>
                <w:webHidden/>
              </w:rPr>
              <w:fldChar w:fldCharType="end"/>
            </w:r>
          </w:hyperlink>
        </w:p>
        <w:p w14:paraId="09A723A1" w14:textId="77777777" w:rsidR="00A3315F" w:rsidRDefault="00E6131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215744" w:history="1">
            <w:r w:rsidR="00A3315F" w:rsidRPr="00476D44">
              <w:rPr>
                <w:rStyle w:val="Hyperlink"/>
                <w:noProof/>
              </w:rPr>
              <w:t>3</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Data Types</w:t>
            </w:r>
            <w:r w:rsidR="00A3315F">
              <w:rPr>
                <w:noProof/>
                <w:webHidden/>
              </w:rPr>
              <w:tab/>
            </w:r>
            <w:r w:rsidR="00A3315F">
              <w:rPr>
                <w:noProof/>
                <w:webHidden/>
              </w:rPr>
              <w:fldChar w:fldCharType="begin"/>
            </w:r>
            <w:r w:rsidR="00A3315F">
              <w:rPr>
                <w:noProof/>
                <w:webHidden/>
              </w:rPr>
              <w:instrText xml:space="preserve"> PAGEREF _Toc10215744 \h </w:instrText>
            </w:r>
            <w:r w:rsidR="00A3315F">
              <w:rPr>
                <w:noProof/>
                <w:webHidden/>
              </w:rPr>
            </w:r>
            <w:r w:rsidR="00A3315F">
              <w:rPr>
                <w:noProof/>
                <w:webHidden/>
              </w:rPr>
              <w:fldChar w:fldCharType="separate"/>
            </w:r>
            <w:r w:rsidR="00A3315F">
              <w:rPr>
                <w:noProof/>
                <w:webHidden/>
              </w:rPr>
              <w:t>23</w:t>
            </w:r>
            <w:r w:rsidR="00A3315F">
              <w:rPr>
                <w:noProof/>
                <w:webHidden/>
              </w:rPr>
              <w:fldChar w:fldCharType="end"/>
            </w:r>
          </w:hyperlink>
        </w:p>
        <w:p w14:paraId="6C0E9826"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5" w:history="1">
            <w:r w:rsidR="00A3315F" w:rsidRPr="00476D44">
              <w:rPr>
                <w:rStyle w:val="Hyperlink"/>
                <w:noProof/>
              </w:rPr>
              <w:t>3.1</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AvailableQueueType</w:t>
            </w:r>
            <w:r w:rsidR="00A3315F">
              <w:rPr>
                <w:noProof/>
                <w:webHidden/>
              </w:rPr>
              <w:tab/>
            </w:r>
            <w:r w:rsidR="00A3315F">
              <w:rPr>
                <w:noProof/>
                <w:webHidden/>
              </w:rPr>
              <w:fldChar w:fldCharType="begin"/>
            </w:r>
            <w:r w:rsidR="00A3315F">
              <w:rPr>
                <w:noProof/>
                <w:webHidden/>
              </w:rPr>
              <w:instrText xml:space="preserve"> PAGEREF _Toc10215745 \h </w:instrText>
            </w:r>
            <w:r w:rsidR="00A3315F">
              <w:rPr>
                <w:noProof/>
                <w:webHidden/>
              </w:rPr>
            </w:r>
            <w:r w:rsidR="00A3315F">
              <w:rPr>
                <w:noProof/>
                <w:webHidden/>
              </w:rPr>
              <w:fldChar w:fldCharType="separate"/>
            </w:r>
            <w:r w:rsidR="00A3315F">
              <w:rPr>
                <w:noProof/>
                <w:webHidden/>
              </w:rPr>
              <w:t>23</w:t>
            </w:r>
            <w:r w:rsidR="00A3315F">
              <w:rPr>
                <w:noProof/>
                <w:webHidden/>
              </w:rPr>
              <w:fldChar w:fldCharType="end"/>
            </w:r>
          </w:hyperlink>
        </w:p>
        <w:p w14:paraId="06EFE0A5"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6" w:history="1">
            <w:r w:rsidR="00A3315F" w:rsidRPr="00476D44">
              <w:rPr>
                <w:rStyle w:val="Hyperlink"/>
                <w:noProof/>
              </w:rPr>
              <w:t>3.2</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ContainerCurrentPerformanceType</w:t>
            </w:r>
            <w:r w:rsidR="00A3315F">
              <w:rPr>
                <w:noProof/>
                <w:webHidden/>
              </w:rPr>
              <w:tab/>
            </w:r>
            <w:r w:rsidR="00A3315F">
              <w:rPr>
                <w:noProof/>
                <w:webHidden/>
              </w:rPr>
              <w:fldChar w:fldCharType="begin"/>
            </w:r>
            <w:r w:rsidR="00A3315F">
              <w:rPr>
                <w:noProof/>
                <w:webHidden/>
              </w:rPr>
              <w:instrText xml:space="preserve"> PAGEREF _Toc10215746 \h </w:instrText>
            </w:r>
            <w:r w:rsidR="00A3315F">
              <w:rPr>
                <w:noProof/>
                <w:webHidden/>
              </w:rPr>
            </w:r>
            <w:r w:rsidR="00A3315F">
              <w:rPr>
                <w:noProof/>
                <w:webHidden/>
              </w:rPr>
              <w:fldChar w:fldCharType="separate"/>
            </w:r>
            <w:r w:rsidR="00A3315F">
              <w:rPr>
                <w:noProof/>
                <w:webHidden/>
              </w:rPr>
              <w:t>25</w:t>
            </w:r>
            <w:r w:rsidR="00A3315F">
              <w:rPr>
                <w:noProof/>
                <w:webHidden/>
              </w:rPr>
              <w:fldChar w:fldCharType="end"/>
            </w:r>
          </w:hyperlink>
        </w:p>
        <w:p w14:paraId="3B89D0B7"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7" w:history="1">
            <w:r w:rsidR="00A3315F" w:rsidRPr="00476D44">
              <w:rPr>
                <w:rStyle w:val="Hyperlink"/>
                <w:noProof/>
              </w:rPr>
              <w:t>3.3</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ContainerCurrentProblemType</w:t>
            </w:r>
            <w:r w:rsidR="00A3315F">
              <w:rPr>
                <w:noProof/>
                <w:webHidden/>
              </w:rPr>
              <w:tab/>
            </w:r>
            <w:r w:rsidR="00A3315F">
              <w:rPr>
                <w:noProof/>
                <w:webHidden/>
              </w:rPr>
              <w:fldChar w:fldCharType="begin"/>
            </w:r>
            <w:r w:rsidR="00A3315F">
              <w:rPr>
                <w:noProof/>
                <w:webHidden/>
              </w:rPr>
              <w:instrText xml:space="preserve"> PAGEREF _Toc10215747 \h </w:instrText>
            </w:r>
            <w:r w:rsidR="00A3315F">
              <w:rPr>
                <w:noProof/>
                <w:webHidden/>
              </w:rPr>
            </w:r>
            <w:r w:rsidR="00A3315F">
              <w:rPr>
                <w:noProof/>
                <w:webHidden/>
              </w:rPr>
              <w:fldChar w:fldCharType="separate"/>
            </w:r>
            <w:r w:rsidR="00A3315F">
              <w:rPr>
                <w:noProof/>
                <w:webHidden/>
              </w:rPr>
              <w:t>25</w:t>
            </w:r>
            <w:r w:rsidR="00A3315F">
              <w:rPr>
                <w:noProof/>
                <w:webHidden/>
              </w:rPr>
              <w:fldChar w:fldCharType="end"/>
            </w:r>
          </w:hyperlink>
        </w:p>
        <w:p w14:paraId="3118CDDB"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8" w:history="1">
            <w:r w:rsidR="00A3315F" w:rsidRPr="00476D44">
              <w:rPr>
                <w:rStyle w:val="Hyperlink"/>
                <w:noProof/>
              </w:rPr>
              <w:t>3.4</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ContainerHistoricalPerformanceType</w:t>
            </w:r>
            <w:r w:rsidR="00A3315F">
              <w:rPr>
                <w:noProof/>
                <w:webHidden/>
              </w:rPr>
              <w:tab/>
            </w:r>
            <w:r w:rsidR="00A3315F">
              <w:rPr>
                <w:noProof/>
                <w:webHidden/>
              </w:rPr>
              <w:fldChar w:fldCharType="begin"/>
            </w:r>
            <w:r w:rsidR="00A3315F">
              <w:rPr>
                <w:noProof/>
                <w:webHidden/>
              </w:rPr>
              <w:instrText xml:space="preserve"> PAGEREF _Toc10215748 \h </w:instrText>
            </w:r>
            <w:r w:rsidR="00A3315F">
              <w:rPr>
                <w:noProof/>
                <w:webHidden/>
              </w:rPr>
            </w:r>
            <w:r w:rsidR="00A3315F">
              <w:rPr>
                <w:noProof/>
                <w:webHidden/>
              </w:rPr>
              <w:fldChar w:fldCharType="separate"/>
            </w:r>
            <w:r w:rsidR="00A3315F">
              <w:rPr>
                <w:noProof/>
                <w:webHidden/>
              </w:rPr>
              <w:t>26</w:t>
            </w:r>
            <w:r w:rsidR="00A3315F">
              <w:rPr>
                <w:noProof/>
                <w:webHidden/>
              </w:rPr>
              <w:fldChar w:fldCharType="end"/>
            </w:r>
          </w:hyperlink>
        </w:p>
        <w:p w14:paraId="1F9E0814"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49" w:history="1">
            <w:r w:rsidR="00A3315F" w:rsidRPr="00476D44">
              <w:rPr>
                <w:rStyle w:val="Hyperlink"/>
                <w:noProof/>
              </w:rPr>
              <w:t>3.5</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ContainerPerformanceType</w:t>
            </w:r>
            <w:r w:rsidR="00A3315F">
              <w:rPr>
                <w:noProof/>
                <w:webHidden/>
              </w:rPr>
              <w:tab/>
            </w:r>
            <w:r w:rsidR="00A3315F">
              <w:rPr>
                <w:noProof/>
                <w:webHidden/>
              </w:rPr>
              <w:fldChar w:fldCharType="begin"/>
            </w:r>
            <w:r w:rsidR="00A3315F">
              <w:rPr>
                <w:noProof/>
                <w:webHidden/>
              </w:rPr>
              <w:instrText xml:space="preserve"> PAGEREF _Toc10215749 \h </w:instrText>
            </w:r>
            <w:r w:rsidR="00A3315F">
              <w:rPr>
                <w:noProof/>
                <w:webHidden/>
              </w:rPr>
            </w:r>
            <w:r w:rsidR="00A3315F">
              <w:rPr>
                <w:noProof/>
                <w:webHidden/>
              </w:rPr>
              <w:fldChar w:fldCharType="separate"/>
            </w:r>
            <w:r w:rsidR="00A3315F">
              <w:rPr>
                <w:noProof/>
                <w:webHidden/>
              </w:rPr>
              <w:t>26</w:t>
            </w:r>
            <w:r w:rsidR="00A3315F">
              <w:rPr>
                <w:noProof/>
                <w:webHidden/>
              </w:rPr>
              <w:fldChar w:fldCharType="end"/>
            </w:r>
          </w:hyperlink>
        </w:p>
        <w:p w14:paraId="0CA89F9D"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0" w:history="1">
            <w:r w:rsidR="00A3315F" w:rsidRPr="00476D44">
              <w:rPr>
                <w:rStyle w:val="Hyperlink"/>
                <w:noProof/>
              </w:rPr>
              <w:t>3.6</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ProblemKindSeverityType</w:t>
            </w:r>
            <w:r w:rsidR="00A3315F">
              <w:rPr>
                <w:noProof/>
                <w:webHidden/>
              </w:rPr>
              <w:tab/>
            </w:r>
            <w:r w:rsidR="00A3315F">
              <w:rPr>
                <w:noProof/>
                <w:webHidden/>
              </w:rPr>
              <w:fldChar w:fldCharType="begin"/>
            </w:r>
            <w:r w:rsidR="00A3315F">
              <w:rPr>
                <w:noProof/>
                <w:webHidden/>
              </w:rPr>
              <w:instrText xml:space="preserve"> PAGEREF _Toc10215750 \h </w:instrText>
            </w:r>
            <w:r w:rsidR="00A3315F">
              <w:rPr>
                <w:noProof/>
                <w:webHidden/>
              </w:rPr>
            </w:r>
            <w:r w:rsidR="00A3315F">
              <w:rPr>
                <w:noProof/>
                <w:webHidden/>
              </w:rPr>
              <w:fldChar w:fldCharType="separate"/>
            </w:r>
            <w:r w:rsidR="00A3315F">
              <w:rPr>
                <w:noProof/>
                <w:webHidden/>
              </w:rPr>
              <w:t>28</w:t>
            </w:r>
            <w:r w:rsidR="00A3315F">
              <w:rPr>
                <w:noProof/>
                <w:webHidden/>
              </w:rPr>
              <w:fldChar w:fldCharType="end"/>
            </w:r>
          </w:hyperlink>
        </w:p>
        <w:p w14:paraId="3C00144A"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1" w:history="1">
            <w:r w:rsidR="00A3315F" w:rsidRPr="00476D44">
              <w:rPr>
                <w:rStyle w:val="Hyperlink"/>
                <w:noProof/>
              </w:rPr>
              <w:t>3.7</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QueueBehaviorType</w:t>
            </w:r>
            <w:r w:rsidR="00A3315F">
              <w:rPr>
                <w:noProof/>
                <w:webHidden/>
              </w:rPr>
              <w:tab/>
            </w:r>
            <w:r w:rsidR="00A3315F">
              <w:rPr>
                <w:noProof/>
                <w:webHidden/>
              </w:rPr>
              <w:fldChar w:fldCharType="begin"/>
            </w:r>
            <w:r w:rsidR="00A3315F">
              <w:rPr>
                <w:noProof/>
                <w:webHidden/>
              </w:rPr>
              <w:instrText xml:space="preserve"> PAGEREF _Toc10215751 \h </w:instrText>
            </w:r>
            <w:r w:rsidR="00A3315F">
              <w:rPr>
                <w:noProof/>
                <w:webHidden/>
              </w:rPr>
            </w:r>
            <w:r w:rsidR="00A3315F">
              <w:rPr>
                <w:noProof/>
                <w:webHidden/>
              </w:rPr>
              <w:fldChar w:fldCharType="separate"/>
            </w:r>
            <w:r w:rsidR="00A3315F">
              <w:rPr>
                <w:noProof/>
                <w:webHidden/>
              </w:rPr>
              <w:t>29</w:t>
            </w:r>
            <w:r w:rsidR="00A3315F">
              <w:rPr>
                <w:noProof/>
                <w:webHidden/>
              </w:rPr>
              <w:fldChar w:fldCharType="end"/>
            </w:r>
          </w:hyperlink>
        </w:p>
        <w:p w14:paraId="6A1734F2"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2" w:history="1">
            <w:r w:rsidR="00A3315F" w:rsidRPr="00476D44">
              <w:rPr>
                <w:rStyle w:val="Hyperlink"/>
                <w:noProof/>
              </w:rPr>
              <w:t>3.8</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QueueUtilizationType</w:t>
            </w:r>
            <w:r w:rsidR="00A3315F">
              <w:rPr>
                <w:noProof/>
                <w:webHidden/>
              </w:rPr>
              <w:tab/>
            </w:r>
            <w:r w:rsidR="00A3315F">
              <w:rPr>
                <w:noProof/>
                <w:webHidden/>
              </w:rPr>
              <w:fldChar w:fldCharType="begin"/>
            </w:r>
            <w:r w:rsidR="00A3315F">
              <w:rPr>
                <w:noProof/>
                <w:webHidden/>
              </w:rPr>
              <w:instrText xml:space="preserve"> PAGEREF _Toc10215752 \h </w:instrText>
            </w:r>
            <w:r w:rsidR="00A3315F">
              <w:rPr>
                <w:noProof/>
                <w:webHidden/>
              </w:rPr>
            </w:r>
            <w:r w:rsidR="00A3315F">
              <w:rPr>
                <w:noProof/>
                <w:webHidden/>
              </w:rPr>
              <w:fldChar w:fldCharType="separate"/>
            </w:r>
            <w:r w:rsidR="00A3315F">
              <w:rPr>
                <w:noProof/>
                <w:webHidden/>
              </w:rPr>
              <w:t>30</w:t>
            </w:r>
            <w:r w:rsidR="00A3315F">
              <w:rPr>
                <w:noProof/>
                <w:webHidden/>
              </w:rPr>
              <w:fldChar w:fldCharType="end"/>
            </w:r>
          </w:hyperlink>
        </w:p>
        <w:p w14:paraId="17570E7E"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3" w:history="1">
            <w:r w:rsidR="00A3315F" w:rsidRPr="00476D44">
              <w:rPr>
                <w:rStyle w:val="Hyperlink"/>
                <w:noProof/>
              </w:rPr>
              <w:t>3.9</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wredBehaviorType</w:t>
            </w:r>
            <w:r w:rsidR="00A3315F">
              <w:rPr>
                <w:noProof/>
                <w:webHidden/>
              </w:rPr>
              <w:tab/>
            </w:r>
            <w:r w:rsidR="00A3315F">
              <w:rPr>
                <w:noProof/>
                <w:webHidden/>
              </w:rPr>
              <w:fldChar w:fldCharType="begin"/>
            </w:r>
            <w:r w:rsidR="00A3315F">
              <w:rPr>
                <w:noProof/>
                <w:webHidden/>
              </w:rPr>
              <w:instrText xml:space="preserve"> PAGEREF _Toc10215753 \h </w:instrText>
            </w:r>
            <w:r w:rsidR="00A3315F">
              <w:rPr>
                <w:noProof/>
                <w:webHidden/>
              </w:rPr>
            </w:r>
            <w:r w:rsidR="00A3315F">
              <w:rPr>
                <w:noProof/>
                <w:webHidden/>
              </w:rPr>
              <w:fldChar w:fldCharType="separate"/>
            </w:r>
            <w:r w:rsidR="00A3315F">
              <w:rPr>
                <w:noProof/>
                <w:webHidden/>
              </w:rPr>
              <w:t>31</w:t>
            </w:r>
            <w:r w:rsidR="00A3315F">
              <w:rPr>
                <w:noProof/>
                <w:webHidden/>
              </w:rPr>
              <w:fldChar w:fldCharType="end"/>
            </w:r>
          </w:hyperlink>
        </w:p>
        <w:p w14:paraId="01D3C4CE" w14:textId="77777777" w:rsidR="00A3315F" w:rsidRDefault="00E6131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215754" w:history="1">
            <w:r w:rsidR="00A3315F" w:rsidRPr="00476D44">
              <w:rPr>
                <w:rStyle w:val="Hyperlink"/>
                <w:noProof/>
              </w:rPr>
              <w:t>4</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Enumeration Types</w:t>
            </w:r>
            <w:r w:rsidR="00A3315F">
              <w:rPr>
                <w:noProof/>
                <w:webHidden/>
              </w:rPr>
              <w:tab/>
            </w:r>
            <w:r w:rsidR="00A3315F">
              <w:rPr>
                <w:noProof/>
                <w:webHidden/>
              </w:rPr>
              <w:fldChar w:fldCharType="begin"/>
            </w:r>
            <w:r w:rsidR="00A3315F">
              <w:rPr>
                <w:noProof/>
                <w:webHidden/>
              </w:rPr>
              <w:instrText xml:space="preserve"> PAGEREF _Toc10215754 \h </w:instrText>
            </w:r>
            <w:r w:rsidR="00A3315F">
              <w:rPr>
                <w:noProof/>
                <w:webHidden/>
              </w:rPr>
            </w:r>
            <w:r w:rsidR="00A3315F">
              <w:rPr>
                <w:noProof/>
                <w:webHidden/>
              </w:rPr>
              <w:fldChar w:fldCharType="separate"/>
            </w:r>
            <w:r w:rsidR="00A3315F">
              <w:rPr>
                <w:noProof/>
                <w:webHidden/>
              </w:rPr>
              <w:t>32</w:t>
            </w:r>
            <w:r w:rsidR="00A3315F">
              <w:rPr>
                <w:noProof/>
                <w:webHidden/>
              </w:rPr>
              <w:fldChar w:fldCharType="end"/>
            </w:r>
          </w:hyperlink>
        </w:p>
        <w:p w14:paraId="3431BBD3"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5" w:history="1">
            <w:r w:rsidR="00A3315F" w:rsidRPr="00476D44">
              <w:rPr>
                <w:rStyle w:val="Hyperlink"/>
                <w:noProof/>
              </w:rPr>
              <w:t>4.1</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AdministrativeState</w:t>
            </w:r>
            <w:r w:rsidR="00A3315F">
              <w:rPr>
                <w:noProof/>
                <w:webHidden/>
              </w:rPr>
              <w:tab/>
            </w:r>
            <w:r w:rsidR="00A3315F">
              <w:rPr>
                <w:noProof/>
                <w:webHidden/>
              </w:rPr>
              <w:fldChar w:fldCharType="begin"/>
            </w:r>
            <w:r w:rsidR="00A3315F">
              <w:rPr>
                <w:noProof/>
                <w:webHidden/>
              </w:rPr>
              <w:instrText xml:space="preserve"> PAGEREF _Toc10215755 \h </w:instrText>
            </w:r>
            <w:r w:rsidR="00A3315F">
              <w:rPr>
                <w:noProof/>
                <w:webHidden/>
              </w:rPr>
            </w:r>
            <w:r w:rsidR="00A3315F">
              <w:rPr>
                <w:noProof/>
                <w:webHidden/>
              </w:rPr>
              <w:fldChar w:fldCharType="separate"/>
            </w:r>
            <w:r w:rsidR="00A3315F">
              <w:rPr>
                <w:noProof/>
                <w:webHidden/>
              </w:rPr>
              <w:t>32</w:t>
            </w:r>
            <w:r w:rsidR="00A3315F">
              <w:rPr>
                <w:noProof/>
                <w:webHidden/>
              </w:rPr>
              <w:fldChar w:fldCharType="end"/>
            </w:r>
          </w:hyperlink>
        </w:p>
        <w:p w14:paraId="72FF4ED7"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6" w:history="1">
            <w:r w:rsidR="00A3315F" w:rsidRPr="00476D44">
              <w:rPr>
                <w:rStyle w:val="Hyperlink"/>
                <w:noProof/>
              </w:rPr>
              <w:t>4.2</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DropPrecedenceType</w:t>
            </w:r>
            <w:r w:rsidR="00A3315F">
              <w:rPr>
                <w:noProof/>
                <w:webHidden/>
              </w:rPr>
              <w:tab/>
            </w:r>
            <w:r w:rsidR="00A3315F">
              <w:rPr>
                <w:noProof/>
                <w:webHidden/>
              </w:rPr>
              <w:fldChar w:fldCharType="begin"/>
            </w:r>
            <w:r w:rsidR="00A3315F">
              <w:rPr>
                <w:noProof/>
                <w:webHidden/>
              </w:rPr>
              <w:instrText xml:space="preserve"> PAGEREF _Toc10215756 \h </w:instrText>
            </w:r>
            <w:r w:rsidR="00A3315F">
              <w:rPr>
                <w:noProof/>
                <w:webHidden/>
              </w:rPr>
            </w:r>
            <w:r w:rsidR="00A3315F">
              <w:rPr>
                <w:noProof/>
                <w:webHidden/>
              </w:rPr>
              <w:fldChar w:fldCharType="separate"/>
            </w:r>
            <w:r w:rsidR="00A3315F">
              <w:rPr>
                <w:noProof/>
                <w:webHidden/>
              </w:rPr>
              <w:t>32</w:t>
            </w:r>
            <w:r w:rsidR="00A3315F">
              <w:rPr>
                <w:noProof/>
                <w:webHidden/>
              </w:rPr>
              <w:fldChar w:fldCharType="end"/>
            </w:r>
          </w:hyperlink>
        </w:p>
        <w:p w14:paraId="47807FFF"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7" w:history="1">
            <w:r w:rsidR="00A3315F" w:rsidRPr="00476D44">
              <w:rPr>
                <w:rStyle w:val="Hyperlink"/>
                <w:noProof/>
              </w:rPr>
              <w:t>4.3</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DroppingBehaviorKindType</w:t>
            </w:r>
            <w:r w:rsidR="00A3315F">
              <w:rPr>
                <w:noProof/>
                <w:webHidden/>
              </w:rPr>
              <w:tab/>
            </w:r>
            <w:r w:rsidR="00A3315F">
              <w:rPr>
                <w:noProof/>
                <w:webHidden/>
              </w:rPr>
              <w:fldChar w:fldCharType="begin"/>
            </w:r>
            <w:r w:rsidR="00A3315F">
              <w:rPr>
                <w:noProof/>
                <w:webHidden/>
              </w:rPr>
              <w:instrText xml:space="preserve"> PAGEREF _Toc10215757 \h </w:instrText>
            </w:r>
            <w:r w:rsidR="00A3315F">
              <w:rPr>
                <w:noProof/>
                <w:webHidden/>
              </w:rPr>
            </w:r>
            <w:r w:rsidR="00A3315F">
              <w:rPr>
                <w:noProof/>
                <w:webHidden/>
              </w:rPr>
              <w:fldChar w:fldCharType="separate"/>
            </w:r>
            <w:r w:rsidR="00A3315F">
              <w:rPr>
                <w:noProof/>
                <w:webHidden/>
              </w:rPr>
              <w:t>32</w:t>
            </w:r>
            <w:r w:rsidR="00A3315F">
              <w:rPr>
                <w:noProof/>
                <w:webHidden/>
              </w:rPr>
              <w:fldChar w:fldCharType="end"/>
            </w:r>
          </w:hyperlink>
        </w:p>
        <w:p w14:paraId="27BB3713"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8" w:history="1">
            <w:r w:rsidR="00A3315F" w:rsidRPr="00476D44">
              <w:rPr>
                <w:rStyle w:val="Hyperlink"/>
                <w:noProof/>
              </w:rPr>
              <w:t>4.4</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FecInterleaverDepthType</w:t>
            </w:r>
            <w:r w:rsidR="00A3315F">
              <w:rPr>
                <w:noProof/>
                <w:webHidden/>
              </w:rPr>
              <w:tab/>
            </w:r>
            <w:r w:rsidR="00A3315F">
              <w:rPr>
                <w:noProof/>
                <w:webHidden/>
              </w:rPr>
              <w:fldChar w:fldCharType="begin"/>
            </w:r>
            <w:r w:rsidR="00A3315F">
              <w:rPr>
                <w:noProof/>
                <w:webHidden/>
              </w:rPr>
              <w:instrText xml:space="preserve"> PAGEREF _Toc10215758 \h </w:instrText>
            </w:r>
            <w:r w:rsidR="00A3315F">
              <w:rPr>
                <w:noProof/>
                <w:webHidden/>
              </w:rPr>
            </w:r>
            <w:r w:rsidR="00A3315F">
              <w:rPr>
                <w:noProof/>
                <w:webHidden/>
              </w:rPr>
              <w:fldChar w:fldCharType="separate"/>
            </w:r>
            <w:r w:rsidR="00A3315F">
              <w:rPr>
                <w:noProof/>
                <w:webHidden/>
              </w:rPr>
              <w:t>33</w:t>
            </w:r>
            <w:r w:rsidR="00A3315F">
              <w:rPr>
                <w:noProof/>
                <w:webHidden/>
              </w:rPr>
              <w:fldChar w:fldCharType="end"/>
            </w:r>
          </w:hyperlink>
        </w:p>
        <w:p w14:paraId="543C9AC9"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59" w:history="1">
            <w:r w:rsidR="00A3315F" w:rsidRPr="00476D44">
              <w:rPr>
                <w:rStyle w:val="Hyperlink"/>
                <w:noProof/>
              </w:rPr>
              <w:t>4.5</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FecInterleaverKindType</w:t>
            </w:r>
            <w:r w:rsidR="00A3315F">
              <w:rPr>
                <w:noProof/>
                <w:webHidden/>
              </w:rPr>
              <w:tab/>
            </w:r>
            <w:r w:rsidR="00A3315F">
              <w:rPr>
                <w:noProof/>
                <w:webHidden/>
              </w:rPr>
              <w:fldChar w:fldCharType="begin"/>
            </w:r>
            <w:r w:rsidR="00A3315F">
              <w:rPr>
                <w:noProof/>
                <w:webHidden/>
              </w:rPr>
              <w:instrText xml:space="preserve"> PAGEREF _Toc10215759 \h </w:instrText>
            </w:r>
            <w:r w:rsidR="00A3315F">
              <w:rPr>
                <w:noProof/>
                <w:webHidden/>
              </w:rPr>
            </w:r>
            <w:r w:rsidR="00A3315F">
              <w:rPr>
                <w:noProof/>
                <w:webHidden/>
              </w:rPr>
              <w:fldChar w:fldCharType="separate"/>
            </w:r>
            <w:r w:rsidR="00A3315F">
              <w:rPr>
                <w:noProof/>
                <w:webHidden/>
              </w:rPr>
              <w:t>33</w:t>
            </w:r>
            <w:r w:rsidR="00A3315F">
              <w:rPr>
                <w:noProof/>
                <w:webHidden/>
              </w:rPr>
              <w:fldChar w:fldCharType="end"/>
            </w:r>
          </w:hyperlink>
        </w:p>
        <w:p w14:paraId="340AE46A"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0" w:history="1">
            <w:r w:rsidR="00A3315F" w:rsidRPr="00476D44">
              <w:rPr>
                <w:rStyle w:val="Hyperlink"/>
                <w:noProof/>
              </w:rPr>
              <w:t>4.6</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FecRedundancySizeType</w:t>
            </w:r>
            <w:r w:rsidR="00A3315F">
              <w:rPr>
                <w:noProof/>
                <w:webHidden/>
              </w:rPr>
              <w:tab/>
            </w:r>
            <w:r w:rsidR="00A3315F">
              <w:rPr>
                <w:noProof/>
                <w:webHidden/>
              </w:rPr>
              <w:fldChar w:fldCharType="begin"/>
            </w:r>
            <w:r w:rsidR="00A3315F">
              <w:rPr>
                <w:noProof/>
                <w:webHidden/>
              </w:rPr>
              <w:instrText xml:space="preserve"> PAGEREF _Toc10215760 \h </w:instrText>
            </w:r>
            <w:r w:rsidR="00A3315F">
              <w:rPr>
                <w:noProof/>
                <w:webHidden/>
              </w:rPr>
            </w:r>
            <w:r w:rsidR="00A3315F">
              <w:rPr>
                <w:noProof/>
                <w:webHidden/>
              </w:rPr>
              <w:fldChar w:fldCharType="separate"/>
            </w:r>
            <w:r w:rsidR="00A3315F">
              <w:rPr>
                <w:noProof/>
                <w:webHidden/>
              </w:rPr>
              <w:t>34</w:t>
            </w:r>
            <w:r w:rsidR="00A3315F">
              <w:rPr>
                <w:noProof/>
                <w:webHidden/>
              </w:rPr>
              <w:fldChar w:fldCharType="end"/>
            </w:r>
          </w:hyperlink>
        </w:p>
        <w:p w14:paraId="20E996B8"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1" w:history="1">
            <w:r w:rsidR="00A3315F" w:rsidRPr="00476D44">
              <w:rPr>
                <w:rStyle w:val="Hyperlink"/>
                <w:noProof/>
              </w:rPr>
              <w:t>4.7</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GranularityPeriodType</w:t>
            </w:r>
            <w:r w:rsidR="00A3315F">
              <w:rPr>
                <w:noProof/>
                <w:webHidden/>
              </w:rPr>
              <w:tab/>
            </w:r>
            <w:r w:rsidR="00A3315F">
              <w:rPr>
                <w:noProof/>
                <w:webHidden/>
              </w:rPr>
              <w:fldChar w:fldCharType="begin"/>
            </w:r>
            <w:r w:rsidR="00A3315F">
              <w:rPr>
                <w:noProof/>
                <w:webHidden/>
              </w:rPr>
              <w:instrText xml:space="preserve"> PAGEREF _Toc10215761 \h </w:instrText>
            </w:r>
            <w:r w:rsidR="00A3315F">
              <w:rPr>
                <w:noProof/>
                <w:webHidden/>
              </w:rPr>
            </w:r>
            <w:r w:rsidR="00A3315F">
              <w:rPr>
                <w:noProof/>
                <w:webHidden/>
              </w:rPr>
              <w:fldChar w:fldCharType="separate"/>
            </w:r>
            <w:r w:rsidR="00A3315F">
              <w:rPr>
                <w:noProof/>
                <w:webHidden/>
              </w:rPr>
              <w:t>34</w:t>
            </w:r>
            <w:r w:rsidR="00A3315F">
              <w:rPr>
                <w:noProof/>
                <w:webHidden/>
              </w:rPr>
              <w:fldChar w:fldCharType="end"/>
            </w:r>
          </w:hyperlink>
        </w:p>
        <w:p w14:paraId="3C47CD03"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2" w:history="1">
            <w:r w:rsidR="00A3315F" w:rsidRPr="00476D44">
              <w:rPr>
                <w:rStyle w:val="Hyperlink"/>
                <w:noProof/>
              </w:rPr>
              <w:t>4.8</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InterfaceStatusType</w:t>
            </w:r>
            <w:r w:rsidR="00A3315F">
              <w:rPr>
                <w:noProof/>
                <w:webHidden/>
              </w:rPr>
              <w:tab/>
            </w:r>
            <w:r w:rsidR="00A3315F">
              <w:rPr>
                <w:noProof/>
                <w:webHidden/>
              </w:rPr>
              <w:fldChar w:fldCharType="begin"/>
            </w:r>
            <w:r w:rsidR="00A3315F">
              <w:rPr>
                <w:noProof/>
                <w:webHidden/>
              </w:rPr>
              <w:instrText xml:space="preserve"> PAGEREF _Toc10215762 \h </w:instrText>
            </w:r>
            <w:r w:rsidR="00A3315F">
              <w:rPr>
                <w:noProof/>
                <w:webHidden/>
              </w:rPr>
            </w:r>
            <w:r w:rsidR="00A3315F">
              <w:rPr>
                <w:noProof/>
                <w:webHidden/>
              </w:rPr>
              <w:fldChar w:fldCharType="separate"/>
            </w:r>
            <w:r w:rsidR="00A3315F">
              <w:rPr>
                <w:noProof/>
                <w:webHidden/>
              </w:rPr>
              <w:t>34</w:t>
            </w:r>
            <w:r w:rsidR="00A3315F">
              <w:rPr>
                <w:noProof/>
                <w:webHidden/>
              </w:rPr>
              <w:fldChar w:fldCharType="end"/>
            </w:r>
          </w:hyperlink>
        </w:p>
        <w:p w14:paraId="2990C076"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3" w:history="1">
            <w:r w:rsidR="00A3315F" w:rsidRPr="00476D44">
              <w:rPr>
                <w:rStyle w:val="Hyperlink"/>
                <w:noProof/>
              </w:rPr>
              <w:t>4.9</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OperationalState</w:t>
            </w:r>
            <w:r w:rsidR="00A3315F">
              <w:rPr>
                <w:noProof/>
                <w:webHidden/>
              </w:rPr>
              <w:tab/>
            </w:r>
            <w:r w:rsidR="00A3315F">
              <w:rPr>
                <w:noProof/>
                <w:webHidden/>
              </w:rPr>
              <w:fldChar w:fldCharType="begin"/>
            </w:r>
            <w:r w:rsidR="00A3315F">
              <w:rPr>
                <w:noProof/>
                <w:webHidden/>
              </w:rPr>
              <w:instrText xml:space="preserve"> PAGEREF _Toc10215763 \h </w:instrText>
            </w:r>
            <w:r w:rsidR="00A3315F">
              <w:rPr>
                <w:noProof/>
                <w:webHidden/>
              </w:rPr>
            </w:r>
            <w:r w:rsidR="00A3315F">
              <w:rPr>
                <w:noProof/>
                <w:webHidden/>
              </w:rPr>
              <w:fldChar w:fldCharType="separate"/>
            </w:r>
            <w:r w:rsidR="00A3315F">
              <w:rPr>
                <w:noProof/>
                <w:webHidden/>
              </w:rPr>
              <w:t>35</w:t>
            </w:r>
            <w:r w:rsidR="00A3315F">
              <w:rPr>
                <w:noProof/>
                <w:webHidden/>
              </w:rPr>
              <w:fldChar w:fldCharType="end"/>
            </w:r>
          </w:hyperlink>
        </w:p>
        <w:p w14:paraId="31343693"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4" w:history="1">
            <w:r w:rsidR="00A3315F" w:rsidRPr="00476D44">
              <w:rPr>
                <w:rStyle w:val="Hyperlink"/>
                <w:noProof/>
              </w:rPr>
              <w:t>4.10</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ProtocolLayerType</w:t>
            </w:r>
            <w:r w:rsidR="00A3315F">
              <w:rPr>
                <w:noProof/>
                <w:webHidden/>
              </w:rPr>
              <w:tab/>
            </w:r>
            <w:r w:rsidR="00A3315F">
              <w:rPr>
                <w:noProof/>
                <w:webHidden/>
              </w:rPr>
              <w:fldChar w:fldCharType="begin"/>
            </w:r>
            <w:r w:rsidR="00A3315F">
              <w:rPr>
                <w:noProof/>
                <w:webHidden/>
              </w:rPr>
              <w:instrText xml:space="preserve"> PAGEREF _Toc10215764 \h </w:instrText>
            </w:r>
            <w:r w:rsidR="00A3315F">
              <w:rPr>
                <w:noProof/>
                <w:webHidden/>
              </w:rPr>
            </w:r>
            <w:r w:rsidR="00A3315F">
              <w:rPr>
                <w:noProof/>
                <w:webHidden/>
              </w:rPr>
              <w:fldChar w:fldCharType="separate"/>
            </w:r>
            <w:r w:rsidR="00A3315F">
              <w:rPr>
                <w:noProof/>
                <w:webHidden/>
              </w:rPr>
              <w:t>35</w:t>
            </w:r>
            <w:r w:rsidR="00A3315F">
              <w:rPr>
                <w:noProof/>
                <w:webHidden/>
              </w:rPr>
              <w:fldChar w:fldCharType="end"/>
            </w:r>
          </w:hyperlink>
        </w:p>
        <w:p w14:paraId="3B1E78B9"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5" w:history="1">
            <w:r w:rsidR="00A3315F" w:rsidRPr="00476D44">
              <w:rPr>
                <w:rStyle w:val="Hyperlink"/>
                <w:noProof/>
              </w:rPr>
              <w:t>4.11</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QueueNameType</w:t>
            </w:r>
            <w:r w:rsidR="00A3315F">
              <w:rPr>
                <w:noProof/>
                <w:webHidden/>
              </w:rPr>
              <w:tab/>
            </w:r>
            <w:r w:rsidR="00A3315F">
              <w:rPr>
                <w:noProof/>
                <w:webHidden/>
              </w:rPr>
              <w:fldChar w:fldCharType="begin"/>
            </w:r>
            <w:r w:rsidR="00A3315F">
              <w:rPr>
                <w:noProof/>
                <w:webHidden/>
              </w:rPr>
              <w:instrText xml:space="preserve"> PAGEREF _Toc10215765 \h </w:instrText>
            </w:r>
            <w:r w:rsidR="00A3315F">
              <w:rPr>
                <w:noProof/>
                <w:webHidden/>
              </w:rPr>
            </w:r>
            <w:r w:rsidR="00A3315F">
              <w:rPr>
                <w:noProof/>
                <w:webHidden/>
              </w:rPr>
              <w:fldChar w:fldCharType="separate"/>
            </w:r>
            <w:r w:rsidR="00A3315F">
              <w:rPr>
                <w:noProof/>
                <w:webHidden/>
              </w:rPr>
              <w:t>35</w:t>
            </w:r>
            <w:r w:rsidR="00A3315F">
              <w:rPr>
                <w:noProof/>
                <w:webHidden/>
              </w:rPr>
              <w:fldChar w:fldCharType="end"/>
            </w:r>
          </w:hyperlink>
        </w:p>
        <w:p w14:paraId="1B0A2A73"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6" w:history="1">
            <w:r w:rsidR="00A3315F" w:rsidRPr="00476D44">
              <w:rPr>
                <w:rStyle w:val="Hyperlink"/>
                <w:noProof/>
              </w:rPr>
              <w:t>4.12</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SchedulerKindType</w:t>
            </w:r>
            <w:r w:rsidR="00A3315F">
              <w:rPr>
                <w:noProof/>
                <w:webHidden/>
              </w:rPr>
              <w:tab/>
            </w:r>
            <w:r w:rsidR="00A3315F">
              <w:rPr>
                <w:noProof/>
                <w:webHidden/>
              </w:rPr>
              <w:fldChar w:fldCharType="begin"/>
            </w:r>
            <w:r w:rsidR="00A3315F">
              <w:rPr>
                <w:noProof/>
                <w:webHidden/>
              </w:rPr>
              <w:instrText xml:space="preserve"> PAGEREF _Toc10215766 \h </w:instrText>
            </w:r>
            <w:r w:rsidR="00A3315F">
              <w:rPr>
                <w:noProof/>
                <w:webHidden/>
              </w:rPr>
            </w:r>
            <w:r w:rsidR="00A3315F">
              <w:rPr>
                <w:noProof/>
                <w:webHidden/>
              </w:rPr>
              <w:fldChar w:fldCharType="separate"/>
            </w:r>
            <w:r w:rsidR="00A3315F">
              <w:rPr>
                <w:noProof/>
                <w:webHidden/>
              </w:rPr>
              <w:t>36</w:t>
            </w:r>
            <w:r w:rsidR="00A3315F">
              <w:rPr>
                <w:noProof/>
                <w:webHidden/>
              </w:rPr>
              <w:fldChar w:fldCharType="end"/>
            </w:r>
          </w:hyperlink>
        </w:p>
        <w:p w14:paraId="700B3E10"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7" w:history="1">
            <w:r w:rsidR="00A3315F" w:rsidRPr="00476D44">
              <w:rPr>
                <w:rStyle w:val="Hyperlink"/>
                <w:noProof/>
              </w:rPr>
              <w:t>4.13</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SeverityType</w:t>
            </w:r>
            <w:r w:rsidR="00A3315F">
              <w:rPr>
                <w:noProof/>
                <w:webHidden/>
              </w:rPr>
              <w:tab/>
            </w:r>
            <w:r w:rsidR="00A3315F">
              <w:rPr>
                <w:noProof/>
                <w:webHidden/>
              </w:rPr>
              <w:fldChar w:fldCharType="begin"/>
            </w:r>
            <w:r w:rsidR="00A3315F">
              <w:rPr>
                <w:noProof/>
                <w:webHidden/>
              </w:rPr>
              <w:instrText xml:space="preserve"> PAGEREF _Toc10215767 \h </w:instrText>
            </w:r>
            <w:r w:rsidR="00A3315F">
              <w:rPr>
                <w:noProof/>
                <w:webHidden/>
              </w:rPr>
            </w:r>
            <w:r w:rsidR="00A3315F">
              <w:rPr>
                <w:noProof/>
                <w:webHidden/>
              </w:rPr>
              <w:fldChar w:fldCharType="separate"/>
            </w:r>
            <w:r w:rsidR="00A3315F">
              <w:rPr>
                <w:noProof/>
                <w:webHidden/>
              </w:rPr>
              <w:t>36</w:t>
            </w:r>
            <w:r w:rsidR="00A3315F">
              <w:rPr>
                <w:noProof/>
                <w:webHidden/>
              </w:rPr>
              <w:fldChar w:fldCharType="end"/>
            </w:r>
          </w:hyperlink>
        </w:p>
        <w:p w14:paraId="7A58E62B"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8" w:history="1">
            <w:r w:rsidR="00A3315F" w:rsidRPr="00476D44">
              <w:rPr>
                <w:rStyle w:val="Hyperlink"/>
                <w:noProof/>
              </w:rPr>
              <w:t>4.14</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headerCompressionModeType</w:t>
            </w:r>
            <w:r w:rsidR="00A3315F">
              <w:rPr>
                <w:noProof/>
                <w:webHidden/>
              </w:rPr>
              <w:tab/>
            </w:r>
            <w:r w:rsidR="00A3315F">
              <w:rPr>
                <w:noProof/>
                <w:webHidden/>
              </w:rPr>
              <w:fldChar w:fldCharType="begin"/>
            </w:r>
            <w:r w:rsidR="00A3315F">
              <w:rPr>
                <w:noProof/>
                <w:webHidden/>
              </w:rPr>
              <w:instrText xml:space="preserve"> PAGEREF _Toc10215768 \h </w:instrText>
            </w:r>
            <w:r w:rsidR="00A3315F">
              <w:rPr>
                <w:noProof/>
                <w:webHidden/>
              </w:rPr>
            </w:r>
            <w:r w:rsidR="00A3315F">
              <w:rPr>
                <w:noProof/>
                <w:webHidden/>
              </w:rPr>
              <w:fldChar w:fldCharType="separate"/>
            </w:r>
            <w:r w:rsidR="00A3315F">
              <w:rPr>
                <w:noProof/>
                <w:webHidden/>
              </w:rPr>
              <w:t>36</w:t>
            </w:r>
            <w:r w:rsidR="00A3315F">
              <w:rPr>
                <w:noProof/>
                <w:webHidden/>
              </w:rPr>
              <w:fldChar w:fldCharType="end"/>
            </w:r>
          </w:hyperlink>
        </w:p>
        <w:p w14:paraId="3F82F14A" w14:textId="77777777" w:rsidR="00A3315F" w:rsidRDefault="00E6131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215769" w:history="1">
            <w:r w:rsidR="00A3315F" w:rsidRPr="00476D44">
              <w:rPr>
                <w:rStyle w:val="Hyperlink"/>
                <w:noProof/>
              </w:rPr>
              <w:t>4.15</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mplsPayloadKindType</w:t>
            </w:r>
            <w:r w:rsidR="00A3315F">
              <w:rPr>
                <w:noProof/>
                <w:webHidden/>
              </w:rPr>
              <w:tab/>
            </w:r>
            <w:r w:rsidR="00A3315F">
              <w:rPr>
                <w:noProof/>
                <w:webHidden/>
              </w:rPr>
              <w:fldChar w:fldCharType="begin"/>
            </w:r>
            <w:r w:rsidR="00A3315F">
              <w:rPr>
                <w:noProof/>
                <w:webHidden/>
              </w:rPr>
              <w:instrText xml:space="preserve"> PAGEREF _Toc10215769 \h </w:instrText>
            </w:r>
            <w:r w:rsidR="00A3315F">
              <w:rPr>
                <w:noProof/>
                <w:webHidden/>
              </w:rPr>
            </w:r>
            <w:r w:rsidR="00A3315F">
              <w:rPr>
                <w:noProof/>
                <w:webHidden/>
              </w:rPr>
              <w:fldChar w:fldCharType="separate"/>
            </w:r>
            <w:r w:rsidR="00A3315F">
              <w:rPr>
                <w:noProof/>
                <w:webHidden/>
              </w:rPr>
              <w:t>37</w:t>
            </w:r>
            <w:r w:rsidR="00A3315F">
              <w:rPr>
                <w:noProof/>
                <w:webHidden/>
              </w:rPr>
              <w:fldChar w:fldCharType="end"/>
            </w:r>
          </w:hyperlink>
        </w:p>
        <w:p w14:paraId="1D6F6C7E" w14:textId="77777777" w:rsidR="00A3315F" w:rsidRDefault="00E6131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215770" w:history="1">
            <w:r w:rsidR="00A3315F" w:rsidRPr="00476D44">
              <w:rPr>
                <w:rStyle w:val="Hyperlink"/>
                <w:noProof/>
              </w:rPr>
              <w:t>5</w:t>
            </w:r>
            <w:r w:rsidR="00A3315F">
              <w:rPr>
                <w:rFonts w:asciiTheme="minorHAnsi" w:eastAsiaTheme="minorEastAsia" w:hAnsiTheme="minorHAnsi" w:cstheme="minorBidi"/>
                <w:noProof/>
                <w:sz w:val="22"/>
                <w:szCs w:val="22"/>
                <w:lang w:val="de-DE" w:eastAsia="de-DE"/>
              </w:rPr>
              <w:tab/>
            </w:r>
            <w:r w:rsidR="00A3315F" w:rsidRPr="00476D44">
              <w:rPr>
                <w:rStyle w:val="Hyperlink"/>
                <w:noProof/>
              </w:rPr>
              <w:t>Primitive Types</w:t>
            </w:r>
            <w:r w:rsidR="00A3315F">
              <w:rPr>
                <w:noProof/>
                <w:webHidden/>
              </w:rPr>
              <w:tab/>
            </w:r>
            <w:r w:rsidR="00A3315F">
              <w:rPr>
                <w:noProof/>
                <w:webHidden/>
              </w:rPr>
              <w:fldChar w:fldCharType="begin"/>
            </w:r>
            <w:r w:rsidR="00A3315F">
              <w:rPr>
                <w:noProof/>
                <w:webHidden/>
              </w:rPr>
              <w:instrText xml:space="preserve"> PAGEREF _Toc10215770 \h </w:instrText>
            </w:r>
            <w:r w:rsidR="00A3315F">
              <w:rPr>
                <w:noProof/>
                <w:webHidden/>
              </w:rPr>
            </w:r>
            <w:r w:rsidR="00A3315F">
              <w:rPr>
                <w:noProof/>
                <w:webHidden/>
              </w:rPr>
              <w:fldChar w:fldCharType="separate"/>
            </w:r>
            <w:r w:rsidR="00A3315F">
              <w:rPr>
                <w:noProof/>
                <w:webHidden/>
              </w:rPr>
              <w:t>37</w:t>
            </w:r>
            <w:r w:rsidR="00A3315F">
              <w:rPr>
                <w:noProof/>
                <w:webHidden/>
              </w:rPr>
              <w:fldChar w:fldCharType="end"/>
            </w:r>
          </w:hyperlink>
        </w:p>
        <w:p w14:paraId="56A1D19F" w14:textId="77777777" w:rsidR="00A3315F" w:rsidRDefault="00A3315F">
          <w:r>
            <w:rPr>
              <w:b/>
              <w:bCs/>
            </w:rPr>
            <w:fldChar w:fldCharType="end"/>
          </w:r>
        </w:p>
      </w:sdtContent>
    </w:sdt>
    <w:p w14:paraId="18F3B547" w14:textId="77777777" w:rsidR="004231FC" w:rsidRPr="008006E6" w:rsidRDefault="004231FC" w:rsidP="00FB359C">
      <w:pPr>
        <w:pStyle w:val="berschrift1"/>
      </w:pPr>
      <w:bookmarkStart w:id="0" w:name="_Toc10215729"/>
      <w:bookmarkStart w:id="1" w:name="_Toc7534131"/>
      <w:r w:rsidRPr="008006E6">
        <w:t>Classes</w:t>
      </w:r>
      <w:bookmarkEnd w:id="0"/>
      <w:bookmarkEnd w:id="1"/>
    </w:p>
    <w:p w14:paraId="587E2993" w14:textId="77777777" w:rsidR="004231FC" w:rsidRPr="00FA3F1C" w:rsidRDefault="004231FC" w:rsidP="00325F35">
      <w:pPr>
        <w:pStyle w:val="berschrift2"/>
      </w:pPr>
      <w:bookmarkStart w:id="2" w:name="_Toc10215730"/>
      <w:bookmarkStart w:id="3" w:name="_Toc7534132"/>
      <w:r w:rsidRPr="00FA3F1C">
        <w:t>CurrentPerformance</w:t>
      </w:r>
      <w:bookmarkEnd w:id="2"/>
      <w:bookmarkEnd w:id="3"/>
    </w:p>
    <w:p w14:paraId="7B0DE2DC" w14:textId="77777777" w:rsidR="004231FC" w:rsidRDefault="004231FC" w:rsidP="008A6580">
      <w:pPr>
        <w:spacing w:before="0" w:after="0" w:line="240" w:lineRule="auto"/>
        <w:rPr>
          <w:color w:val="7030A0"/>
        </w:rPr>
      </w:pPr>
    </w:p>
    <w:p w14:paraId="5EC518CB" w14:textId="77777777" w:rsidR="004231FC" w:rsidRDefault="004231FC" w:rsidP="008A6580">
      <w:pPr>
        <w:spacing w:before="0" w:after="0" w:line="240" w:lineRule="auto"/>
      </w:pPr>
      <w:r>
        <w:t>Applied stereotypes:</w:t>
      </w:r>
    </w:p>
    <w:p w14:paraId="4A54FBC9" w14:textId="77777777" w:rsidR="004231FC" w:rsidRDefault="00E02030" w:rsidP="008A6580">
      <w:pPr>
        <w:pStyle w:val="Listenabsatz"/>
        <w:numPr>
          <w:ilvl w:val="0"/>
          <w:numId w:val="16"/>
        </w:numPr>
        <w:spacing w:before="0" w:after="0" w:line="240" w:lineRule="auto"/>
      </w:pPr>
      <w:r>
        <w:t>OpenInterfaceModelClass</w:t>
      </w:r>
    </w:p>
    <w:p w14:paraId="394C384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C17784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B6DDAA9" w14:textId="77777777" w:rsidR="004231FC" w:rsidRDefault="00E02030" w:rsidP="008A6580">
      <w:pPr>
        <w:pStyle w:val="Listenabsatz"/>
        <w:numPr>
          <w:ilvl w:val="0"/>
          <w:numId w:val="16"/>
        </w:numPr>
        <w:spacing w:before="0" w:after="0" w:line="240" w:lineRule="auto"/>
      </w:pPr>
      <w:r>
        <w:t>OpenModelClass</w:t>
      </w:r>
    </w:p>
    <w:p w14:paraId="706A7F4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0A29B31" w14:textId="77777777" w:rsidR="00E82E8C" w:rsidRPr="00EF73BD" w:rsidRDefault="00E82E8C" w:rsidP="008A6580">
      <w:pPr>
        <w:spacing w:before="0" w:after="0" w:line="240" w:lineRule="auto"/>
        <w:rPr>
          <w:color w:val="FF0000"/>
        </w:rPr>
      </w:pPr>
    </w:p>
    <w:p w14:paraId="39288822"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62FB5851"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2E8A322" w14:textId="77777777" w:rsidTr="005E729E">
        <w:tc>
          <w:tcPr>
            <w:tcW w:w="2320" w:type="dxa"/>
          </w:tcPr>
          <w:p w14:paraId="5F77FEB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973331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37B717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1BD9F7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29BE7D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21AA2E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C4250C3" w14:textId="77777777" w:rsidTr="005E729E">
        <w:tc>
          <w:tcPr>
            <w:tcW w:w="2326" w:type="dxa"/>
          </w:tcPr>
          <w:p w14:paraId="31C704C7" w14:textId="77777777" w:rsidR="000861DC" w:rsidRPr="00DE56B2" w:rsidRDefault="00450585" w:rsidP="008A6580">
            <w:pPr>
              <w:rPr>
                <w:sz w:val="16"/>
                <w:szCs w:val="16"/>
              </w:rPr>
            </w:pPr>
            <w:r w:rsidRPr="00450585">
              <w:rPr>
                <w:sz w:val="16"/>
                <w:szCs w:val="16"/>
              </w:rPr>
              <w:t>timestamp</w:t>
            </w:r>
          </w:p>
        </w:tc>
        <w:tc>
          <w:tcPr>
            <w:tcW w:w="2126" w:type="dxa"/>
          </w:tcPr>
          <w:p w14:paraId="3B0F0D54" w14:textId="77777777" w:rsidR="00450585" w:rsidRPr="00450585" w:rsidRDefault="00450585" w:rsidP="008A6580">
            <w:pPr>
              <w:rPr>
                <w:sz w:val="16"/>
                <w:szCs w:val="16"/>
              </w:rPr>
            </w:pPr>
            <w:r w:rsidRPr="00450585">
              <w:rPr>
                <w:sz w:val="16"/>
                <w:szCs w:val="16"/>
              </w:rPr>
              <w:t>DateTime</w:t>
            </w:r>
          </w:p>
          <w:p w14:paraId="4B7F217D" w14:textId="77777777" w:rsidR="000861DC" w:rsidRPr="00DE56B2" w:rsidRDefault="00450585" w:rsidP="008A6580">
            <w:pPr>
              <w:rPr>
                <w:sz w:val="16"/>
                <w:szCs w:val="16"/>
              </w:rPr>
            </w:pPr>
            <w:r w:rsidRPr="00450585">
              <w:rPr>
                <w:sz w:val="16"/>
                <w:szCs w:val="16"/>
              </w:rPr>
              <w:t>2010-11-20T14:00:00+01:00</w:t>
            </w:r>
          </w:p>
        </w:tc>
        <w:tc>
          <w:tcPr>
            <w:tcW w:w="1134" w:type="dxa"/>
          </w:tcPr>
          <w:p w14:paraId="6734874F" w14:textId="77777777" w:rsidR="000861DC" w:rsidRPr="00DE56B2" w:rsidRDefault="00450585" w:rsidP="008A6580">
            <w:pPr>
              <w:rPr>
                <w:sz w:val="16"/>
                <w:szCs w:val="16"/>
              </w:rPr>
            </w:pPr>
            <w:r w:rsidRPr="00450585">
              <w:rPr>
                <w:sz w:val="16"/>
                <w:szCs w:val="16"/>
              </w:rPr>
              <w:t>1</w:t>
            </w:r>
          </w:p>
        </w:tc>
        <w:tc>
          <w:tcPr>
            <w:tcW w:w="709" w:type="dxa"/>
          </w:tcPr>
          <w:p w14:paraId="6537C5CD" w14:textId="77777777" w:rsidR="000861DC" w:rsidRPr="00DE56B2" w:rsidRDefault="00450585" w:rsidP="008A6580">
            <w:pPr>
              <w:rPr>
                <w:sz w:val="16"/>
                <w:szCs w:val="16"/>
              </w:rPr>
            </w:pPr>
            <w:r w:rsidRPr="00450585">
              <w:rPr>
                <w:sz w:val="16"/>
                <w:szCs w:val="16"/>
              </w:rPr>
              <w:t>R</w:t>
            </w:r>
          </w:p>
        </w:tc>
        <w:tc>
          <w:tcPr>
            <w:tcW w:w="3402" w:type="dxa"/>
          </w:tcPr>
          <w:p w14:paraId="27AC3D17" w14:textId="64C2F820"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B0594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95CA1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19C31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033B9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B714D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4C5B0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05208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2BD44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1EDD648"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3B2ABE67" w14:textId="77777777" w:rsidTr="005E729E">
        <w:tc>
          <w:tcPr>
            <w:tcW w:w="2326" w:type="dxa"/>
          </w:tcPr>
          <w:p w14:paraId="7721230D" w14:textId="77777777" w:rsidR="000861DC" w:rsidRPr="00DE56B2" w:rsidRDefault="00450585" w:rsidP="008A6580">
            <w:pPr>
              <w:rPr>
                <w:sz w:val="16"/>
                <w:szCs w:val="16"/>
              </w:rPr>
            </w:pPr>
            <w:r w:rsidRPr="00450585">
              <w:rPr>
                <w:sz w:val="16"/>
                <w:szCs w:val="16"/>
              </w:rPr>
              <w:t>suspectIntervalFlag</w:t>
            </w:r>
          </w:p>
        </w:tc>
        <w:tc>
          <w:tcPr>
            <w:tcW w:w="2126" w:type="dxa"/>
          </w:tcPr>
          <w:p w14:paraId="4D4A9E3C" w14:textId="77777777" w:rsidR="00450585" w:rsidRPr="00450585" w:rsidRDefault="00450585" w:rsidP="008A6580">
            <w:pPr>
              <w:rPr>
                <w:sz w:val="16"/>
                <w:szCs w:val="16"/>
              </w:rPr>
            </w:pPr>
            <w:r w:rsidRPr="00450585">
              <w:rPr>
                <w:sz w:val="16"/>
                <w:szCs w:val="16"/>
              </w:rPr>
              <w:t>Boolean</w:t>
            </w:r>
          </w:p>
          <w:p w14:paraId="42A54F05" w14:textId="77777777" w:rsidR="000861DC" w:rsidRPr="00DE56B2" w:rsidRDefault="00450585" w:rsidP="008A6580">
            <w:pPr>
              <w:rPr>
                <w:sz w:val="16"/>
                <w:szCs w:val="16"/>
              </w:rPr>
            </w:pPr>
            <w:r w:rsidRPr="00450585">
              <w:rPr>
                <w:sz w:val="16"/>
                <w:szCs w:val="16"/>
              </w:rPr>
              <w:lastRenderedPageBreak/>
              <w:t>false</w:t>
            </w:r>
          </w:p>
        </w:tc>
        <w:tc>
          <w:tcPr>
            <w:tcW w:w="1134" w:type="dxa"/>
          </w:tcPr>
          <w:p w14:paraId="5AD549E2" w14:textId="77777777" w:rsidR="000861DC" w:rsidRPr="00DE56B2" w:rsidRDefault="00450585" w:rsidP="008A6580">
            <w:pPr>
              <w:rPr>
                <w:sz w:val="16"/>
                <w:szCs w:val="16"/>
              </w:rPr>
            </w:pPr>
            <w:r w:rsidRPr="00450585">
              <w:rPr>
                <w:sz w:val="16"/>
                <w:szCs w:val="16"/>
              </w:rPr>
              <w:lastRenderedPageBreak/>
              <w:t>1</w:t>
            </w:r>
          </w:p>
        </w:tc>
        <w:tc>
          <w:tcPr>
            <w:tcW w:w="709" w:type="dxa"/>
          </w:tcPr>
          <w:p w14:paraId="43803F7D" w14:textId="77777777" w:rsidR="000861DC" w:rsidRPr="00DE56B2" w:rsidRDefault="00450585" w:rsidP="008A6580">
            <w:pPr>
              <w:rPr>
                <w:sz w:val="16"/>
                <w:szCs w:val="16"/>
              </w:rPr>
            </w:pPr>
            <w:r w:rsidRPr="00450585">
              <w:rPr>
                <w:sz w:val="16"/>
                <w:szCs w:val="16"/>
              </w:rPr>
              <w:t>R</w:t>
            </w:r>
          </w:p>
        </w:tc>
        <w:tc>
          <w:tcPr>
            <w:tcW w:w="3402" w:type="dxa"/>
          </w:tcPr>
          <w:p w14:paraId="2A1076D4" w14:textId="6D171045"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AB636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E105B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487A0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42383E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2D351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FD883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3BF51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376D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4715730"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w:t>
            </w:r>
            <w:r w:rsidRPr="007A4AF1">
              <w:rPr>
                <w:sz w:val="16"/>
                <w:szCs w:val="16"/>
              </w:rPr>
              <w:lastRenderedPageBreak/>
              <w:t>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14:paraId="4D99DD84" w14:textId="77777777" w:rsidTr="005E729E">
        <w:tc>
          <w:tcPr>
            <w:tcW w:w="2326" w:type="dxa"/>
          </w:tcPr>
          <w:p w14:paraId="71D759E5" w14:textId="77777777" w:rsidR="000861DC" w:rsidRPr="00DE56B2" w:rsidRDefault="00450585" w:rsidP="008A6580">
            <w:pPr>
              <w:rPr>
                <w:sz w:val="16"/>
                <w:szCs w:val="16"/>
              </w:rPr>
            </w:pPr>
            <w:r w:rsidRPr="00450585">
              <w:rPr>
                <w:sz w:val="16"/>
                <w:szCs w:val="16"/>
              </w:rPr>
              <w:lastRenderedPageBreak/>
              <w:t>elapsedTime</w:t>
            </w:r>
          </w:p>
        </w:tc>
        <w:tc>
          <w:tcPr>
            <w:tcW w:w="2126" w:type="dxa"/>
          </w:tcPr>
          <w:p w14:paraId="6DA09648" w14:textId="77777777" w:rsidR="00450585" w:rsidRPr="00450585" w:rsidRDefault="00450585" w:rsidP="008A6580">
            <w:pPr>
              <w:rPr>
                <w:sz w:val="16"/>
                <w:szCs w:val="16"/>
              </w:rPr>
            </w:pPr>
            <w:r w:rsidRPr="00450585">
              <w:rPr>
                <w:sz w:val="16"/>
                <w:szCs w:val="16"/>
              </w:rPr>
              <w:t>Integer</w:t>
            </w:r>
          </w:p>
          <w:p w14:paraId="44B23E2B" w14:textId="77777777" w:rsidR="000861DC" w:rsidRPr="00DE56B2" w:rsidRDefault="00450585" w:rsidP="008A6580">
            <w:pPr>
              <w:rPr>
                <w:sz w:val="16"/>
                <w:szCs w:val="16"/>
              </w:rPr>
            </w:pPr>
            <w:r w:rsidRPr="00450585">
              <w:rPr>
                <w:sz w:val="16"/>
                <w:szCs w:val="16"/>
              </w:rPr>
              <w:t>-1</w:t>
            </w:r>
          </w:p>
        </w:tc>
        <w:tc>
          <w:tcPr>
            <w:tcW w:w="1134" w:type="dxa"/>
          </w:tcPr>
          <w:p w14:paraId="0507D4C3" w14:textId="77777777" w:rsidR="000861DC" w:rsidRPr="00DE56B2" w:rsidRDefault="00450585" w:rsidP="008A6580">
            <w:pPr>
              <w:rPr>
                <w:sz w:val="16"/>
                <w:szCs w:val="16"/>
              </w:rPr>
            </w:pPr>
            <w:r w:rsidRPr="00450585">
              <w:rPr>
                <w:sz w:val="16"/>
                <w:szCs w:val="16"/>
              </w:rPr>
              <w:t>1</w:t>
            </w:r>
          </w:p>
        </w:tc>
        <w:tc>
          <w:tcPr>
            <w:tcW w:w="709" w:type="dxa"/>
          </w:tcPr>
          <w:p w14:paraId="1879E7DA" w14:textId="77777777" w:rsidR="000861DC" w:rsidRPr="00DE56B2" w:rsidRDefault="00450585" w:rsidP="008A6580">
            <w:pPr>
              <w:rPr>
                <w:sz w:val="16"/>
                <w:szCs w:val="16"/>
              </w:rPr>
            </w:pPr>
            <w:r w:rsidRPr="00450585">
              <w:rPr>
                <w:sz w:val="16"/>
                <w:szCs w:val="16"/>
              </w:rPr>
              <w:t>R</w:t>
            </w:r>
          </w:p>
        </w:tc>
        <w:tc>
          <w:tcPr>
            <w:tcW w:w="3402" w:type="dxa"/>
          </w:tcPr>
          <w:p w14:paraId="17C053B7" w14:textId="7F0A9AA6"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8584BD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61CE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93307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A563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34EF3E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93B62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63F709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AD031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14:paraId="7FFDFB2D"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4E629FF9" w14:textId="77777777" w:rsidTr="005E729E">
        <w:tc>
          <w:tcPr>
            <w:tcW w:w="2326" w:type="dxa"/>
          </w:tcPr>
          <w:p w14:paraId="22D3E7A6" w14:textId="77777777" w:rsidR="000861DC" w:rsidRPr="00DE56B2" w:rsidRDefault="00450585" w:rsidP="008A6580">
            <w:pPr>
              <w:rPr>
                <w:sz w:val="16"/>
                <w:szCs w:val="16"/>
              </w:rPr>
            </w:pPr>
            <w:r w:rsidRPr="00450585">
              <w:rPr>
                <w:sz w:val="16"/>
                <w:szCs w:val="16"/>
              </w:rPr>
              <w:t>scannerId</w:t>
            </w:r>
          </w:p>
        </w:tc>
        <w:tc>
          <w:tcPr>
            <w:tcW w:w="2126" w:type="dxa"/>
          </w:tcPr>
          <w:p w14:paraId="366A84DA" w14:textId="77777777" w:rsidR="00450585" w:rsidRPr="00450585" w:rsidRDefault="00450585" w:rsidP="008A6580">
            <w:pPr>
              <w:rPr>
                <w:sz w:val="16"/>
                <w:szCs w:val="16"/>
              </w:rPr>
            </w:pPr>
            <w:r w:rsidRPr="00450585">
              <w:rPr>
                <w:sz w:val="16"/>
                <w:szCs w:val="16"/>
              </w:rPr>
              <w:t>String</w:t>
            </w:r>
          </w:p>
          <w:p w14:paraId="2F7765DB" w14:textId="77777777" w:rsidR="000861DC" w:rsidRPr="00DE56B2" w:rsidRDefault="00450585" w:rsidP="008A6580">
            <w:pPr>
              <w:rPr>
                <w:sz w:val="16"/>
                <w:szCs w:val="16"/>
              </w:rPr>
            </w:pPr>
            <w:r w:rsidRPr="00450585">
              <w:rPr>
                <w:sz w:val="16"/>
                <w:szCs w:val="16"/>
              </w:rPr>
              <w:t>Scanner ID not defined.</w:t>
            </w:r>
          </w:p>
        </w:tc>
        <w:tc>
          <w:tcPr>
            <w:tcW w:w="1134" w:type="dxa"/>
          </w:tcPr>
          <w:p w14:paraId="128B410D" w14:textId="77777777" w:rsidR="000861DC" w:rsidRPr="00DE56B2" w:rsidRDefault="00450585" w:rsidP="008A6580">
            <w:pPr>
              <w:rPr>
                <w:sz w:val="16"/>
                <w:szCs w:val="16"/>
              </w:rPr>
            </w:pPr>
            <w:r w:rsidRPr="00450585">
              <w:rPr>
                <w:sz w:val="16"/>
                <w:szCs w:val="16"/>
              </w:rPr>
              <w:t>1</w:t>
            </w:r>
          </w:p>
        </w:tc>
        <w:tc>
          <w:tcPr>
            <w:tcW w:w="709" w:type="dxa"/>
          </w:tcPr>
          <w:p w14:paraId="034B55EF" w14:textId="77777777" w:rsidR="000861DC" w:rsidRPr="00DE56B2" w:rsidRDefault="00450585" w:rsidP="008A6580">
            <w:pPr>
              <w:rPr>
                <w:sz w:val="16"/>
                <w:szCs w:val="16"/>
              </w:rPr>
            </w:pPr>
            <w:r w:rsidRPr="00450585">
              <w:rPr>
                <w:sz w:val="16"/>
                <w:szCs w:val="16"/>
              </w:rPr>
              <w:t>R</w:t>
            </w:r>
          </w:p>
        </w:tc>
        <w:tc>
          <w:tcPr>
            <w:tcW w:w="3402" w:type="dxa"/>
          </w:tcPr>
          <w:p w14:paraId="7C2C6CDD" w14:textId="60D4946D"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F595F9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2B4CD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D347A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15AF2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0CDD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D8A92A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28B53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CBD8A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E848EAF" w14:textId="77777777" w:rsidR="00450585" w:rsidRPr="00450585" w:rsidRDefault="00450585" w:rsidP="008A6580">
            <w:pPr>
              <w:spacing w:before="0" w:after="0" w:line="240" w:lineRule="auto"/>
              <w:rPr>
                <w:color w:val="7030A0"/>
                <w:sz w:val="16"/>
                <w:szCs w:val="16"/>
              </w:rPr>
            </w:pPr>
          </w:p>
        </w:tc>
      </w:tr>
      <w:tr w:rsidR="000861DC" w:rsidRPr="007A4AF1" w14:paraId="16EFECB1" w14:textId="77777777" w:rsidTr="005E729E">
        <w:tc>
          <w:tcPr>
            <w:tcW w:w="2326" w:type="dxa"/>
          </w:tcPr>
          <w:p w14:paraId="389FE97A" w14:textId="77777777" w:rsidR="000861DC" w:rsidRPr="00DE56B2" w:rsidRDefault="00450585" w:rsidP="008A6580">
            <w:pPr>
              <w:rPr>
                <w:sz w:val="16"/>
                <w:szCs w:val="16"/>
              </w:rPr>
            </w:pPr>
            <w:r w:rsidRPr="00450585">
              <w:rPr>
                <w:sz w:val="16"/>
                <w:szCs w:val="16"/>
              </w:rPr>
              <w:t>operationalState</w:t>
            </w:r>
          </w:p>
        </w:tc>
        <w:tc>
          <w:tcPr>
            <w:tcW w:w="2126" w:type="dxa"/>
          </w:tcPr>
          <w:p w14:paraId="69CCB4E0" w14:textId="77777777" w:rsidR="00450585" w:rsidRPr="00450585" w:rsidRDefault="00450585" w:rsidP="008A6580">
            <w:pPr>
              <w:rPr>
                <w:sz w:val="16"/>
                <w:szCs w:val="16"/>
              </w:rPr>
            </w:pPr>
            <w:r w:rsidRPr="00450585">
              <w:rPr>
                <w:sz w:val="16"/>
                <w:szCs w:val="16"/>
              </w:rPr>
              <w:t>OperationalState</w:t>
            </w:r>
          </w:p>
          <w:p w14:paraId="6D43E11F" w14:textId="77777777" w:rsidR="000861DC" w:rsidRPr="00DE56B2" w:rsidRDefault="00450585" w:rsidP="008A6580">
            <w:pPr>
              <w:rPr>
                <w:sz w:val="16"/>
                <w:szCs w:val="16"/>
              </w:rPr>
            </w:pPr>
            <w:r w:rsidRPr="00450585">
              <w:rPr>
                <w:sz w:val="16"/>
                <w:szCs w:val="16"/>
              </w:rPr>
              <w:t>NOT_YET_DEFINED</w:t>
            </w:r>
          </w:p>
        </w:tc>
        <w:tc>
          <w:tcPr>
            <w:tcW w:w="1134" w:type="dxa"/>
          </w:tcPr>
          <w:p w14:paraId="602043BE" w14:textId="77777777" w:rsidR="000861DC" w:rsidRPr="00DE56B2" w:rsidRDefault="00450585" w:rsidP="008A6580">
            <w:pPr>
              <w:rPr>
                <w:sz w:val="16"/>
                <w:szCs w:val="16"/>
              </w:rPr>
            </w:pPr>
            <w:r w:rsidRPr="00450585">
              <w:rPr>
                <w:sz w:val="16"/>
                <w:szCs w:val="16"/>
              </w:rPr>
              <w:t>1</w:t>
            </w:r>
          </w:p>
        </w:tc>
        <w:tc>
          <w:tcPr>
            <w:tcW w:w="709" w:type="dxa"/>
          </w:tcPr>
          <w:p w14:paraId="50D3B600" w14:textId="77777777" w:rsidR="000861DC" w:rsidRPr="00DE56B2" w:rsidRDefault="00450585" w:rsidP="008A6580">
            <w:pPr>
              <w:rPr>
                <w:sz w:val="16"/>
                <w:szCs w:val="16"/>
              </w:rPr>
            </w:pPr>
            <w:r w:rsidRPr="00450585">
              <w:rPr>
                <w:sz w:val="16"/>
                <w:szCs w:val="16"/>
              </w:rPr>
              <w:t>R</w:t>
            </w:r>
          </w:p>
        </w:tc>
        <w:tc>
          <w:tcPr>
            <w:tcW w:w="3402" w:type="dxa"/>
          </w:tcPr>
          <w:p w14:paraId="64FA0001" w14:textId="685F01A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DF16A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75F5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A6230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3FAD9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74C7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023BD1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197BA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A9E2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267107B" w14:textId="77777777" w:rsidR="00450585" w:rsidRPr="00450585" w:rsidRDefault="00450585" w:rsidP="008A6580">
            <w:pPr>
              <w:spacing w:before="0" w:after="0" w:line="240" w:lineRule="auto"/>
              <w:rPr>
                <w:color w:val="7030A0"/>
                <w:sz w:val="16"/>
                <w:szCs w:val="16"/>
              </w:rPr>
            </w:pPr>
          </w:p>
        </w:tc>
      </w:tr>
      <w:tr w:rsidR="000861DC" w:rsidRPr="007A4AF1" w14:paraId="39009E88" w14:textId="77777777" w:rsidTr="005E729E">
        <w:tc>
          <w:tcPr>
            <w:tcW w:w="2326" w:type="dxa"/>
          </w:tcPr>
          <w:p w14:paraId="0D580A03" w14:textId="77777777" w:rsidR="000861DC" w:rsidRPr="00DE56B2" w:rsidRDefault="00450585" w:rsidP="008A6580">
            <w:pPr>
              <w:rPr>
                <w:sz w:val="16"/>
                <w:szCs w:val="16"/>
              </w:rPr>
            </w:pPr>
            <w:r w:rsidRPr="00450585">
              <w:rPr>
                <w:sz w:val="16"/>
                <w:szCs w:val="16"/>
              </w:rPr>
              <w:t>granularityPeriod</w:t>
            </w:r>
          </w:p>
        </w:tc>
        <w:tc>
          <w:tcPr>
            <w:tcW w:w="2126" w:type="dxa"/>
          </w:tcPr>
          <w:p w14:paraId="0584C20D" w14:textId="77777777" w:rsidR="00450585" w:rsidRPr="00450585" w:rsidRDefault="00450585" w:rsidP="008A6580">
            <w:pPr>
              <w:rPr>
                <w:sz w:val="16"/>
                <w:szCs w:val="16"/>
              </w:rPr>
            </w:pPr>
            <w:r w:rsidRPr="00450585">
              <w:rPr>
                <w:sz w:val="16"/>
                <w:szCs w:val="16"/>
              </w:rPr>
              <w:t>GranularityPeriodType</w:t>
            </w:r>
          </w:p>
          <w:p w14:paraId="51151F99" w14:textId="77777777" w:rsidR="000861DC" w:rsidRPr="00DE56B2" w:rsidRDefault="00450585" w:rsidP="008A6580">
            <w:pPr>
              <w:rPr>
                <w:sz w:val="16"/>
                <w:szCs w:val="16"/>
              </w:rPr>
            </w:pPr>
            <w:r w:rsidRPr="00450585">
              <w:rPr>
                <w:sz w:val="16"/>
                <w:szCs w:val="16"/>
              </w:rPr>
              <w:t>NOT_YET_DEFINED</w:t>
            </w:r>
          </w:p>
        </w:tc>
        <w:tc>
          <w:tcPr>
            <w:tcW w:w="1134" w:type="dxa"/>
          </w:tcPr>
          <w:p w14:paraId="326A173C" w14:textId="77777777" w:rsidR="000861DC" w:rsidRPr="00DE56B2" w:rsidRDefault="00450585" w:rsidP="008A6580">
            <w:pPr>
              <w:rPr>
                <w:sz w:val="16"/>
                <w:szCs w:val="16"/>
              </w:rPr>
            </w:pPr>
            <w:r w:rsidRPr="00450585">
              <w:rPr>
                <w:sz w:val="16"/>
                <w:szCs w:val="16"/>
              </w:rPr>
              <w:t>1</w:t>
            </w:r>
          </w:p>
        </w:tc>
        <w:tc>
          <w:tcPr>
            <w:tcW w:w="709" w:type="dxa"/>
          </w:tcPr>
          <w:p w14:paraId="2B0A2CCB" w14:textId="77777777" w:rsidR="000861DC" w:rsidRPr="00DE56B2" w:rsidRDefault="00450585" w:rsidP="008A6580">
            <w:pPr>
              <w:rPr>
                <w:sz w:val="16"/>
                <w:szCs w:val="16"/>
              </w:rPr>
            </w:pPr>
            <w:r w:rsidRPr="00450585">
              <w:rPr>
                <w:sz w:val="16"/>
                <w:szCs w:val="16"/>
              </w:rPr>
              <w:t>R</w:t>
            </w:r>
          </w:p>
        </w:tc>
        <w:tc>
          <w:tcPr>
            <w:tcW w:w="3402" w:type="dxa"/>
          </w:tcPr>
          <w:p w14:paraId="406532F9" w14:textId="7D01EBD2"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61626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040820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6E59B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19E27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52DE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51FF1D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8E009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3B8F3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951FA6A"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47BF5D19" w14:textId="77777777" w:rsidTr="005E729E">
        <w:tc>
          <w:tcPr>
            <w:tcW w:w="2326" w:type="dxa"/>
          </w:tcPr>
          <w:p w14:paraId="67CEA211" w14:textId="77777777" w:rsidR="000861DC" w:rsidRPr="00DE56B2" w:rsidRDefault="00450585" w:rsidP="008A6580">
            <w:pPr>
              <w:rPr>
                <w:sz w:val="16"/>
                <w:szCs w:val="16"/>
              </w:rPr>
            </w:pPr>
            <w:r w:rsidRPr="00450585">
              <w:rPr>
                <w:sz w:val="16"/>
                <w:szCs w:val="16"/>
              </w:rPr>
              <w:t>administrativeState</w:t>
            </w:r>
          </w:p>
        </w:tc>
        <w:tc>
          <w:tcPr>
            <w:tcW w:w="2126" w:type="dxa"/>
          </w:tcPr>
          <w:p w14:paraId="7D2C5E22" w14:textId="77777777" w:rsidR="00450585" w:rsidRPr="00450585" w:rsidRDefault="00450585" w:rsidP="008A6580">
            <w:pPr>
              <w:rPr>
                <w:sz w:val="16"/>
                <w:szCs w:val="16"/>
              </w:rPr>
            </w:pPr>
            <w:r w:rsidRPr="00450585">
              <w:rPr>
                <w:sz w:val="16"/>
                <w:szCs w:val="16"/>
              </w:rPr>
              <w:t>AdministrativeState</w:t>
            </w:r>
          </w:p>
          <w:p w14:paraId="2A243723" w14:textId="77777777" w:rsidR="000861DC" w:rsidRPr="00DE56B2" w:rsidRDefault="00450585" w:rsidP="008A6580">
            <w:pPr>
              <w:rPr>
                <w:sz w:val="16"/>
                <w:szCs w:val="16"/>
              </w:rPr>
            </w:pPr>
            <w:r w:rsidRPr="00450585">
              <w:rPr>
                <w:sz w:val="16"/>
                <w:szCs w:val="16"/>
              </w:rPr>
              <w:lastRenderedPageBreak/>
              <w:t>NOT_YET_DEFINED</w:t>
            </w:r>
          </w:p>
        </w:tc>
        <w:tc>
          <w:tcPr>
            <w:tcW w:w="1134" w:type="dxa"/>
          </w:tcPr>
          <w:p w14:paraId="4A640C10" w14:textId="77777777" w:rsidR="000861DC" w:rsidRPr="00DE56B2" w:rsidRDefault="00450585" w:rsidP="008A6580">
            <w:pPr>
              <w:rPr>
                <w:sz w:val="16"/>
                <w:szCs w:val="16"/>
              </w:rPr>
            </w:pPr>
            <w:r w:rsidRPr="00450585">
              <w:rPr>
                <w:sz w:val="16"/>
                <w:szCs w:val="16"/>
              </w:rPr>
              <w:lastRenderedPageBreak/>
              <w:t>1</w:t>
            </w:r>
          </w:p>
        </w:tc>
        <w:tc>
          <w:tcPr>
            <w:tcW w:w="709" w:type="dxa"/>
          </w:tcPr>
          <w:p w14:paraId="7B2F8D30" w14:textId="77777777" w:rsidR="000861DC" w:rsidRPr="00DE56B2" w:rsidRDefault="00450585" w:rsidP="008A6580">
            <w:pPr>
              <w:rPr>
                <w:sz w:val="16"/>
                <w:szCs w:val="16"/>
              </w:rPr>
            </w:pPr>
            <w:r w:rsidRPr="00450585">
              <w:rPr>
                <w:sz w:val="16"/>
                <w:szCs w:val="16"/>
              </w:rPr>
              <w:t>R</w:t>
            </w:r>
          </w:p>
        </w:tc>
        <w:tc>
          <w:tcPr>
            <w:tcW w:w="3402" w:type="dxa"/>
          </w:tcPr>
          <w:p w14:paraId="6A48604C" w14:textId="31BC2FFF"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A3392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1D526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9369E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F7391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0FAFE5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9F55FE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6DF18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5D66C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E04C325" w14:textId="77777777" w:rsidR="00450585" w:rsidRPr="00450585" w:rsidRDefault="00450585" w:rsidP="008A6580">
            <w:pPr>
              <w:spacing w:before="0" w:after="0" w:line="240" w:lineRule="auto"/>
              <w:rPr>
                <w:color w:val="7030A0"/>
                <w:sz w:val="16"/>
                <w:szCs w:val="16"/>
              </w:rPr>
            </w:pPr>
          </w:p>
        </w:tc>
      </w:tr>
      <w:tr w:rsidR="000861DC" w:rsidRPr="007A4AF1" w14:paraId="4760E878" w14:textId="77777777" w:rsidTr="005E729E">
        <w:tc>
          <w:tcPr>
            <w:tcW w:w="2326" w:type="dxa"/>
          </w:tcPr>
          <w:p w14:paraId="13636F43" w14:textId="77777777" w:rsidR="000861DC" w:rsidRPr="00DE56B2" w:rsidRDefault="00450585" w:rsidP="008A6580">
            <w:pPr>
              <w:rPr>
                <w:sz w:val="16"/>
                <w:szCs w:val="16"/>
              </w:rPr>
            </w:pPr>
            <w:r w:rsidRPr="00450585">
              <w:rPr>
                <w:sz w:val="16"/>
                <w:szCs w:val="16"/>
              </w:rPr>
              <w:t>objectClass</w:t>
            </w:r>
          </w:p>
        </w:tc>
        <w:tc>
          <w:tcPr>
            <w:tcW w:w="2126" w:type="dxa"/>
          </w:tcPr>
          <w:p w14:paraId="68B01562" w14:textId="77777777" w:rsidR="00450585" w:rsidRPr="00450585" w:rsidRDefault="00450585" w:rsidP="008A6580">
            <w:pPr>
              <w:rPr>
                <w:sz w:val="16"/>
                <w:szCs w:val="16"/>
              </w:rPr>
            </w:pPr>
            <w:r w:rsidRPr="00450585">
              <w:rPr>
                <w:sz w:val="16"/>
                <w:szCs w:val="16"/>
              </w:rPr>
              <w:t>ObjectIdentifier</w:t>
            </w:r>
          </w:p>
          <w:p w14:paraId="46314BB5" w14:textId="77777777" w:rsidR="000861DC" w:rsidRPr="00DE56B2" w:rsidRDefault="00450585" w:rsidP="008A6580">
            <w:pPr>
              <w:rPr>
                <w:sz w:val="16"/>
                <w:szCs w:val="16"/>
              </w:rPr>
            </w:pPr>
            <w:r w:rsidRPr="00450585">
              <w:rPr>
                <w:sz w:val="16"/>
                <w:szCs w:val="16"/>
              </w:rPr>
              <w:t>./.</w:t>
            </w:r>
          </w:p>
        </w:tc>
        <w:tc>
          <w:tcPr>
            <w:tcW w:w="1134" w:type="dxa"/>
          </w:tcPr>
          <w:p w14:paraId="6C32494D" w14:textId="77777777" w:rsidR="000861DC" w:rsidRPr="00DE56B2" w:rsidRDefault="00450585" w:rsidP="008A6580">
            <w:pPr>
              <w:rPr>
                <w:sz w:val="16"/>
                <w:szCs w:val="16"/>
              </w:rPr>
            </w:pPr>
            <w:r w:rsidRPr="00450585">
              <w:rPr>
                <w:sz w:val="16"/>
                <w:szCs w:val="16"/>
              </w:rPr>
              <w:t>1</w:t>
            </w:r>
          </w:p>
        </w:tc>
        <w:tc>
          <w:tcPr>
            <w:tcW w:w="709" w:type="dxa"/>
          </w:tcPr>
          <w:p w14:paraId="6032F40D" w14:textId="77777777" w:rsidR="000861DC" w:rsidRPr="00DE56B2" w:rsidRDefault="00450585" w:rsidP="008A6580">
            <w:pPr>
              <w:rPr>
                <w:sz w:val="16"/>
                <w:szCs w:val="16"/>
              </w:rPr>
            </w:pPr>
            <w:r w:rsidRPr="00450585">
              <w:rPr>
                <w:sz w:val="16"/>
                <w:szCs w:val="16"/>
              </w:rPr>
              <w:t>R</w:t>
            </w:r>
          </w:p>
        </w:tc>
        <w:tc>
          <w:tcPr>
            <w:tcW w:w="3402" w:type="dxa"/>
          </w:tcPr>
          <w:p w14:paraId="1DC971EA" w14:textId="5DFADF7B"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23D3A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D7BAF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D1A92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F6249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8995E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EC65CD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E5A23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68DE6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CC0B15C" w14:textId="77777777"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14:paraId="46A93C8B" w14:textId="77777777" w:rsidTr="005E729E">
        <w:tc>
          <w:tcPr>
            <w:tcW w:w="2326" w:type="dxa"/>
          </w:tcPr>
          <w:p w14:paraId="6BC31976" w14:textId="77777777" w:rsidR="000861DC" w:rsidRPr="00DE56B2" w:rsidRDefault="00450585" w:rsidP="008A6580">
            <w:pPr>
              <w:rPr>
                <w:sz w:val="16"/>
                <w:szCs w:val="16"/>
              </w:rPr>
            </w:pPr>
            <w:r w:rsidRPr="00450585">
              <w:rPr>
                <w:sz w:val="16"/>
                <w:szCs w:val="16"/>
              </w:rPr>
              <w:t>nameBinding</w:t>
            </w:r>
          </w:p>
        </w:tc>
        <w:tc>
          <w:tcPr>
            <w:tcW w:w="2126" w:type="dxa"/>
          </w:tcPr>
          <w:p w14:paraId="36B4A3DA" w14:textId="77777777" w:rsidR="00450585" w:rsidRPr="00450585" w:rsidRDefault="00450585" w:rsidP="008A6580">
            <w:pPr>
              <w:rPr>
                <w:sz w:val="16"/>
                <w:szCs w:val="16"/>
              </w:rPr>
            </w:pPr>
            <w:r w:rsidRPr="00450585">
              <w:rPr>
                <w:sz w:val="16"/>
                <w:szCs w:val="16"/>
              </w:rPr>
              <w:t>ObjectIdentifier</w:t>
            </w:r>
          </w:p>
          <w:p w14:paraId="4AFEAFE5" w14:textId="77777777" w:rsidR="000861DC" w:rsidRPr="00DE56B2" w:rsidRDefault="00450585" w:rsidP="008A6580">
            <w:pPr>
              <w:rPr>
                <w:sz w:val="16"/>
                <w:szCs w:val="16"/>
              </w:rPr>
            </w:pPr>
            <w:r w:rsidRPr="00450585">
              <w:rPr>
                <w:sz w:val="16"/>
                <w:szCs w:val="16"/>
              </w:rPr>
              <w:t>./.</w:t>
            </w:r>
          </w:p>
        </w:tc>
        <w:tc>
          <w:tcPr>
            <w:tcW w:w="1134" w:type="dxa"/>
          </w:tcPr>
          <w:p w14:paraId="27AECBE5" w14:textId="77777777" w:rsidR="000861DC" w:rsidRPr="00DE56B2" w:rsidRDefault="00450585" w:rsidP="008A6580">
            <w:pPr>
              <w:rPr>
                <w:sz w:val="16"/>
                <w:szCs w:val="16"/>
              </w:rPr>
            </w:pPr>
            <w:r w:rsidRPr="00450585">
              <w:rPr>
                <w:sz w:val="16"/>
                <w:szCs w:val="16"/>
              </w:rPr>
              <w:t>1</w:t>
            </w:r>
          </w:p>
        </w:tc>
        <w:tc>
          <w:tcPr>
            <w:tcW w:w="709" w:type="dxa"/>
          </w:tcPr>
          <w:p w14:paraId="77D0D2A6" w14:textId="77777777" w:rsidR="000861DC" w:rsidRPr="00DE56B2" w:rsidRDefault="00450585" w:rsidP="008A6580">
            <w:pPr>
              <w:rPr>
                <w:sz w:val="16"/>
                <w:szCs w:val="16"/>
              </w:rPr>
            </w:pPr>
            <w:r w:rsidRPr="00450585">
              <w:rPr>
                <w:sz w:val="16"/>
                <w:szCs w:val="16"/>
              </w:rPr>
              <w:t>R</w:t>
            </w:r>
          </w:p>
        </w:tc>
        <w:tc>
          <w:tcPr>
            <w:tcW w:w="3402" w:type="dxa"/>
          </w:tcPr>
          <w:p w14:paraId="212E2EEE" w14:textId="401A12AD"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CB276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3B40E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D92EF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90994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F7FE1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7FD9D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9E22D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8AB80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65E31CC" w14:textId="77777777" w:rsidR="00450585" w:rsidRPr="00450585" w:rsidRDefault="00450585" w:rsidP="008A6580">
            <w:pPr>
              <w:spacing w:before="0" w:after="0" w:line="240" w:lineRule="auto"/>
              <w:rPr>
                <w:color w:val="7030A0"/>
                <w:sz w:val="16"/>
                <w:szCs w:val="16"/>
              </w:rPr>
            </w:pPr>
          </w:p>
        </w:tc>
      </w:tr>
      <w:tr w:rsidR="000861DC" w:rsidRPr="007A4AF1" w14:paraId="1944999F" w14:textId="77777777" w:rsidTr="005E729E">
        <w:tc>
          <w:tcPr>
            <w:tcW w:w="2326" w:type="dxa"/>
          </w:tcPr>
          <w:p w14:paraId="65848DBD" w14:textId="77777777" w:rsidR="000861DC" w:rsidRPr="00DE56B2" w:rsidRDefault="00450585" w:rsidP="008A6580">
            <w:pPr>
              <w:rPr>
                <w:sz w:val="16"/>
                <w:szCs w:val="16"/>
              </w:rPr>
            </w:pPr>
            <w:r w:rsidRPr="00450585">
              <w:rPr>
                <w:sz w:val="16"/>
                <w:szCs w:val="16"/>
              </w:rPr>
              <w:t>packages</w:t>
            </w:r>
          </w:p>
        </w:tc>
        <w:tc>
          <w:tcPr>
            <w:tcW w:w="2126" w:type="dxa"/>
          </w:tcPr>
          <w:p w14:paraId="293E856C" w14:textId="77777777" w:rsidR="00450585" w:rsidRPr="00450585" w:rsidRDefault="00450585" w:rsidP="008A6580">
            <w:pPr>
              <w:rPr>
                <w:sz w:val="16"/>
                <w:szCs w:val="16"/>
              </w:rPr>
            </w:pPr>
            <w:r w:rsidRPr="00450585">
              <w:rPr>
                <w:sz w:val="16"/>
                <w:szCs w:val="16"/>
              </w:rPr>
              <w:t>ObjectIdentifier</w:t>
            </w:r>
          </w:p>
          <w:p w14:paraId="5E913A14" w14:textId="77777777" w:rsidR="000861DC" w:rsidRPr="00DE56B2" w:rsidRDefault="00450585" w:rsidP="008A6580">
            <w:pPr>
              <w:rPr>
                <w:sz w:val="16"/>
                <w:szCs w:val="16"/>
              </w:rPr>
            </w:pPr>
            <w:r w:rsidRPr="00450585">
              <w:rPr>
                <w:sz w:val="16"/>
                <w:szCs w:val="16"/>
              </w:rPr>
              <w:t>./.</w:t>
            </w:r>
          </w:p>
        </w:tc>
        <w:tc>
          <w:tcPr>
            <w:tcW w:w="1134" w:type="dxa"/>
          </w:tcPr>
          <w:p w14:paraId="046DF3CD" w14:textId="77777777" w:rsidR="000861DC" w:rsidRPr="00DE56B2" w:rsidRDefault="00450585" w:rsidP="008A6580">
            <w:pPr>
              <w:rPr>
                <w:sz w:val="16"/>
                <w:szCs w:val="16"/>
              </w:rPr>
            </w:pPr>
            <w:r w:rsidRPr="00450585">
              <w:rPr>
                <w:sz w:val="16"/>
                <w:szCs w:val="16"/>
              </w:rPr>
              <w:t>0..*</w:t>
            </w:r>
          </w:p>
        </w:tc>
        <w:tc>
          <w:tcPr>
            <w:tcW w:w="709" w:type="dxa"/>
          </w:tcPr>
          <w:p w14:paraId="092EAD7B" w14:textId="77777777" w:rsidR="000861DC" w:rsidRPr="00DE56B2" w:rsidRDefault="00450585" w:rsidP="008A6580">
            <w:pPr>
              <w:rPr>
                <w:sz w:val="16"/>
                <w:szCs w:val="16"/>
              </w:rPr>
            </w:pPr>
            <w:r w:rsidRPr="00450585">
              <w:rPr>
                <w:sz w:val="16"/>
                <w:szCs w:val="16"/>
              </w:rPr>
              <w:t>R</w:t>
            </w:r>
          </w:p>
        </w:tc>
        <w:tc>
          <w:tcPr>
            <w:tcW w:w="3402" w:type="dxa"/>
          </w:tcPr>
          <w:p w14:paraId="5EC20F63" w14:textId="60ED2220"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D542A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16AB3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576C2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802FF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21E6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D925C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FC706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9715D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D177DDE" w14:textId="77777777" w:rsidR="00450585" w:rsidRPr="00450585" w:rsidRDefault="00450585" w:rsidP="008A6580">
            <w:pPr>
              <w:spacing w:before="0" w:after="0" w:line="240" w:lineRule="auto"/>
              <w:rPr>
                <w:color w:val="7030A0"/>
                <w:sz w:val="16"/>
                <w:szCs w:val="16"/>
              </w:rPr>
            </w:pPr>
          </w:p>
        </w:tc>
      </w:tr>
      <w:tr w:rsidR="000861DC" w:rsidRPr="007A4AF1" w14:paraId="238E1931" w14:textId="77777777" w:rsidTr="005E729E">
        <w:tc>
          <w:tcPr>
            <w:tcW w:w="2326" w:type="dxa"/>
          </w:tcPr>
          <w:p w14:paraId="77C638C8" w14:textId="77777777" w:rsidR="000861DC" w:rsidRPr="00DE56B2" w:rsidRDefault="00450585" w:rsidP="008A6580">
            <w:pPr>
              <w:rPr>
                <w:sz w:val="16"/>
                <w:szCs w:val="16"/>
              </w:rPr>
            </w:pPr>
            <w:r w:rsidRPr="00450585">
              <w:rPr>
                <w:sz w:val="16"/>
                <w:szCs w:val="16"/>
              </w:rPr>
              <w:t>allomorphs</w:t>
            </w:r>
          </w:p>
        </w:tc>
        <w:tc>
          <w:tcPr>
            <w:tcW w:w="2126" w:type="dxa"/>
          </w:tcPr>
          <w:p w14:paraId="0A7D5090" w14:textId="77777777" w:rsidR="00450585" w:rsidRPr="00450585" w:rsidRDefault="00450585" w:rsidP="008A6580">
            <w:pPr>
              <w:rPr>
                <w:sz w:val="16"/>
                <w:szCs w:val="16"/>
              </w:rPr>
            </w:pPr>
            <w:r w:rsidRPr="00450585">
              <w:rPr>
                <w:sz w:val="16"/>
                <w:szCs w:val="16"/>
              </w:rPr>
              <w:t>ObjectIdentifier</w:t>
            </w:r>
          </w:p>
          <w:p w14:paraId="04885A31" w14:textId="77777777" w:rsidR="000861DC" w:rsidRPr="00DE56B2" w:rsidRDefault="00450585" w:rsidP="008A6580">
            <w:pPr>
              <w:rPr>
                <w:sz w:val="16"/>
                <w:szCs w:val="16"/>
              </w:rPr>
            </w:pPr>
            <w:r w:rsidRPr="00450585">
              <w:rPr>
                <w:sz w:val="16"/>
                <w:szCs w:val="16"/>
              </w:rPr>
              <w:t>./.</w:t>
            </w:r>
          </w:p>
        </w:tc>
        <w:tc>
          <w:tcPr>
            <w:tcW w:w="1134" w:type="dxa"/>
          </w:tcPr>
          <w:p w14:paraId="7DF8ADEA" w14:textId="77777777" w:rsidR="000861DC" w:rsidRPr="00DE56B2" w:rsidRDefault="00450585" w:rsidP="008A6580">
            <w:pPr>
              <w:rPr>
                <w:sz w:val="16"/>
                <w:szCs w:val="16"/>
              </w:rPr>
            </w:pPr>
            <w:r w:rsidRPr="00450585">
              <w:rPr>
                <w:sz w:val="16"/>
                <w:szCs w:val="16"/>
              </w:rPr>
              <w:t>0..*</w:t>
            </w:r>
          </w:p>
        </w:tc>
        <w:tc>
          <w:tcPr>
            <w:tcW w:w="709" w:type="dxa"/>
          </w:tcPr>
          <w:p w14:paraId="4834D8FA" w14:textId="77777777" w:rsidR="000861DC" w:rsidRPr="00DE56B2" w:rsidRDefault="00450585" w:rsidP="008A6580">
            <w:pPr>
              <w:rPr>
                <w:sz w:val="16"/>
                <w:szCs w:val="16"/>
              </w:rPr>
            </w:pPr>
            <w:r w:rsidRPr="00450585">
              <w:rPr>
                <w:sz w:val="16"/>
                <w:szCs w:val="16"/>
              </w:rPr>
              <w:t>R</w:t>
            </w:r>
          </w:p>
        </w:tc>
        <w:tc>
          <w:tcPr>
            <w:tcW w:w="3402" w:type="dxa"/>
          </w:tcPr>
          <w:p w14:paraId="2E74C91C" w14:textId="183F1BE0"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540C4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06859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E4E10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3CD2B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11966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68D71A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4ED7C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B9F1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A72720C" w14:textId="77777777" w:rsidR="00450585" w:rsidRPr="00450585" w:rsidRDefault="00450585" w:rsidP="008A6580">
            <w:pPr>
              <w:spacing w:before="0" w:after="0" w:line="240" w:lineRule="auto"/>
              <w:rPr>
                <w:color w:val="7030A0"/>
                <w:sz w:val="16"/>
                <w:szCs w:val="16"/>
              </w:rPr>
            </w:pPr>
          </w:p>
        </w:tc>
      </w:tr>
    </w:tbl>
    <w:p w14:paraId="1D6936AF" w14:textId="77777777" w:rsidR="00A3315F" w:rsidRDefault="00A3315F" w:rsidP="00A3315F">
      <w:pPr>
        <w:spacing w:before="0" w:after="0" w:line="240" w:lineRule="auto"/>
      </w:pPr>
      <w:bookmarkStart w:id="4" w:name="_Toc10215731"/>
    </w:p>
    <w:p w14:paraId="68638ECB" w14:textId="77777777" w:rsidR="00A3315F" w:rsidRDefault="00A3315F" w:rsidP="00A3315F">
      <w:pPr>
        <w:spacing w:before="0" w:after="0" w:line="240" w:lineRule="auto"/>
      </w:pPr>
    </w:p>
    <w:p w14:paraId="4E69FCED" w14:textId="77777777" w:rsidR="004231FC" w:rsidRPr="00FA3F1C" w:rsidRDefault="004231FC" w:rsidP="00325F35">
      <w:pPr>
        <w:pStyle w:val="berschrift2"/>
      </w:pPr>
      <w:bookmarkStart w:id="5" w:name="_Toc7534133"/>
      <w:r w:rsidRPr="00FA3F1C">
        <w:lastRenderedPageBreak/>
        <w:t>CurrentProblem</w:t>
      </w:r>
      <w:bookmarkEnd w:id="4"/>
      <w:bookmarkEnd w:id="5"/>
    </w:p>
    <w:p w14:paraId="5319019D" w14:textId="77777777" w:rsidR="004231FC" w:rsidRDefault="004231FC" w:rsidP="008A6580">
      <w:pPr>
        <w:spacing w:before="0" w:after="0" w:line="240" w:lineRule="auto"/>
        <w:rPr>
          <w:color w:val="7030A0"/>
        </w:rPr>
      </w:pPr>
    </w:p>
    <w:p w14:paraId="015FC4FF" w14:textId="77777777" w:rsidR="004231FC" w:rsidRDefault="004231FC" w:rsidP="008A6580">
      <w:pPr>
        <w:spacing w:before="0" w:after="0" w:line="240" w:lineRule="auto"/>
      </w:pPr>
      <w:r>
        <w:t>Applied stereotypes:</w:t>
      </w:r>
    </w:p>
    <w:p w14:paraId="52151FC3" w14:textId="77777777" w:rsidR="004231FC" w:rsidRDefault="00E02030" w:rsidP="008A6580">
      <w:pPr>
        <w:pStyle w:val="Listenabsatz"/>
        <w:numPr>
          <w:ilvl w:val="0"/>
          <w:numId w:val="16"/>
        </w:numPr>
        <w:spacing w:before="0" w:after="0" w:line="240" w:lineRule="auto"/>
      </w:pPr>
      <w:r>
        <w:t>OpenInterfaceModelClass</w:t>
      </w:r>
    </w:p>
    <w:p w14:paraId="0F704D5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14:paraId="6254BFB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14:paraId="684B2AD7" w14:textId="77777777" w:rsidR="004231FC" w:rsidRDefault="00E02030" w:rsidP="008A6580">
      <w:pPr>
        <w:pStyle w:val="Listenabsatz"/>
        <w:numPr>
          <w:ilvl w:val="0"/>
          <w:numId w:val="16"/>
        </w:numPr>
        <w:spacing w:before="0" w:after="0" w:line="240" w:lineRule="auto"/>
      </w:pPr>
      <w:r>
        <w:t>OpenModelClass</w:t>
      </w:r>
    </w:p>
    <w:p w14:paraId="26B75AC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321D0D1" w14:textId="77777777" w:rsidR="00E82E8C" w:rsidRPr="00EF73BD" w:rsidRDefault="00E82E8C" w:rsidP="008A6580">
      <w:pPr>
        <w:spacing w:before="0" w:after="0" w:line="240" w:lineRule="auto"/>
        <w:rPr>
          <w:color w:val="FF0000"/>
        </w:rPr>
      </w:pPr>
    </w:p>
    <w:p w14:paraId="2354C3EF" w14:textId="77777777" w:rsidR="00EF73BD" w:rsidRPr="00EF73BD" w:rsidRDefault="00EF73BD" w:rsidP="008A6580">
      <w:pPr>
        <w:spacing w:before="0" w:after="0" w:line="240" w:lineRule="auto"/>
      </w:pPr>
      <w:r w:rsidRPr="00EF73BD">
        <w:rPr>
          <w:rFonts w:hint="eastAsia"/>
        </w:rPr>
        <w:t>Attributes</w:t>
      </w:r>
      <w:r w:rsidRPr="00EF73BD">
        <w:t xml:space="preserve"> for CurrentProblem</w:t>
      </w:r>
    </w:p>
    <w:p w14:paraId="05ED71C8" w14:textId="436E319C"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1B629C7" w14:textId="77777777" w:rsidTr="005E729E">
        <w:tc>
          <w:tcPr>
            <w:tcW w:w="2320" w:type="dxa"/>
          </w:tcPr>
          <w:p w14:paraId="0132C3D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3902C8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D0928F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37441C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E0BAB5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0BA2F5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FD5D8BE" w14:textId="77777777" w:rsidTr="005E729E">
        <w:tc>
          <w:tcPr>
            <w:tcW w:w="2326" w:type="dxa"/>
          </w:tcPr>
          <w:p w14:paraId="046D964E" w14:textId="77777777" w:rsidR="000861DC" w:rsidRPr="00DE56B2" w:rsidRDefault="00450585" w:rsidP="008A6580">
            <w:pPr>
              <w:rPr>
                <w:sz w:val="16"/>
                <w:szCs w:val="16"/>
              </w:rPr>
            </w:pPr>
            <w:r w:rsidRPr="00450585">
              <w:rPr>
                <w:sz w:val="16"/>
                <w:szCs w:val="16"/>
              </w:rPr>
              <w:t>sequenceNumber</w:t>
            </w:r>
          </w:p>
        </w:tc>
        <w:tc>
          <w:tcPr>
            <w:tcW w:w="2126" w:type="dxa"/>
          </w:tcPr>
          <w:p w14:paraId="7B2BEE19" w14:textId="77777777" w:rsidR="00450585" w:rsidRPr="00450585" w:rsidRDefault="00450585" w:rsidP="008A6580">
            <w:pPr>
              <w:rPr>
                <w:sz w:val="16"/>
                <w:szCs w:val="16"/>
              </w:rPr>
            </w:pPr>
            <w:r w:rsidRPr="00450585">
              <w:rPr>
                <w:sz w:val="16"/>
                <w:szCs w:val="16"/>
              </w:rPr>
              <w:t>Integer</w:t>
            </w:r>
          </w:p>
          <w:p w14:paraId="5F5A2506" w14:textId="77777777" w:rsidR="000861DC" w:rsidRPr="00DE56B2" w:rsidRDefault="00450585" w:rsidP="008A6580">
            <w:pPr>
              <w:rPr>
                <w:sz w:val="16"/>
                <w:szCs w:val="16"/>
              </w:rPr>
            </w:pPr>
            <w:r w:rsidRPr="00450585">
              <w:rPr>
                <w:sz w:val="16"/>
                <w:szCs w:val="16"/>
              </w:rPr>
              <w:t>./.</w:t>
            </w:r>
          </w:p>
        </w:tc>
        <w:tc>
          <w:tcPr>
            <w:tcW w:w="1134" w:type="dxa"/>
          </w:tcPr>
          <w:p w14:paraId="204B3F68" w14:textId="77777777" w:rsidR="000861DC" w:rsidRPr="00DE56B2" w:rsidRDefault="00450585" w:rsidP="008A6580">
            <w:pPr>
              <w:rPr>
                <w:sz w:val="16"/>
                <w:szCs w:val="16"/>
              </w:rPr>
            </w:pPr>
            <w:r w:rsidRPr="00450585">
              <w:rPr>
                <w:sz w:val="16"/>
                <w:szCs w:val="16"/>
              </w:rPr>
              <w:t>1</w:t>
            </w:r>
          </w:p>
        </w:tc>
        <w:tc>
          <w:tcPr>
            <w:tcW w:w="709" w:type="dxa"/>
          </w:tcPr>
          <w:p w14:paraId="01CC45A9" w14:textId="77777777" w:rsidR="000861DC" w:rsidRPr="00DE56B2" w:rsidRDefault="00450585" w:rsidP="008A6580">
            <w:pPr>
              <w:rPr>
                <w:sz w:val="16"/>
                <w:szCs w:val="16"/>
              </w:rPr>
            </w:pPr>
            <w:r w:rsidRPr="00450585">
              <w:rPr>
                <w:sz w:val="16"/>
                <w:szCs w:val="16"/>
              </w:rPr>
              <w:t>R</w:t>
            </w:r>
          </w:p>
        </w:tc>
        <w:tc>
          <w:tcPr>
            <w:tcW w:w="3402" w:type="dxa"/>
          </w:tcPr>
          <w:p w14:paraId="149925CF" w14:textId="00B14F5A"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4C3FA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5231F4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182A8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C98FB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4019D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CFC701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B65B38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7A5BF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4CABA495" w14:textId="77777777"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14:paraId="6D4CD588" w14:textId="77777777" w:rsidTr="005E729E">
        <w:tc>
          <w:tcPr>
            <w:tcW w:w="2326" w:type="dxa"/>
          </w:tcPr>
          <w:p w14:paraId="79E8F173" w14:textId="77777777" w:rsidR="000861DC" w:rsidRPr="00DE56B2" w:rsidRDefault="00450585" w:rsidP="008A6580">
            <w:pPr>
              <w:rPr>
                <w:sz w:val="16"/>
                <w:szCs w:val="16"/>
              </w:rPr>
            </w:pPr>
            <w:r w:rsidRPr="00450585">
              <w:rPr>
                <w:sz w:val="16"/>
                <w:szCs w:val="16"/>
              </w:rPr>
              <w:t>timeStamp</w:t>
            </w:r>
          </w:p>
        </w:tc>
        <w:tc>
          <w:tcPr>
            <w:tcW w:w="2126" w:type="dxa"/>
          </w:tcPr>
          <w:p w14:paraId="7883AF80" w14:textId="77777777" w:rsidR="00450585" w:rsidRPr="00450585" w:rsidRDefault="00450585" w:rsidP="008A6580">
            <w:pPr>
              <w:rPr>
                <w:sz w:val="16"/>
                <w:szCs w:val="16"/>
              </w:rPr>
            </w:pPr>
            <w:r w:rsidRPr="00450585">
              <w:rPr>
                <w:sz w:val="16"/>
                <w:szCs w:val="16"/>
              </w:rPr>
              <w:t>DateTime</w:t>
            </w:r>
          </w:p>
          <w:p w14:paraId="6EF0C2E6" w14:textId="77777777" w:rsidR="000861DC" w:rsidRPr="00DE56B2" w:rsidRDefault="00450585" w:rsidP="008A6580">
            <w:pPr>
              <w:rPr>
                <w:sz w:val="16"/>
                <w:szCs w:val="16"/>
              </w:rPr>
            </w:pPr>
            <w:r w:rsidRPr="00450585">
              <w:rPr>
                <w:sz w:val="16"/>
                <w:szCs w:val="16"/>
              </w:rPr>
              <w:t>2010-11-20T14:00:00+01:00</w:t>
            </w:r>
          </w:p>
        </w:tc>
        <w:tc>
          <w:tcPr>
            <w:tcW w:w="1134" w:type="dxa"/>
          </w:tcPr>
          <w:p w14:paraId="2571E612" w14:textId="77777777" w:rsidR="000861DC" w:rsidRPr="00DE56B2" w:rsidRDefault="00450585" w:rsidP="008A6580">
            <w:pPr>
              <w:rPr>
                <w:sz w:val="16"/>
                <w:szCs w:val="16"/>
              </w:rPr>
            </w:pPr>
            <w:r w:rsidRPr="00450585">
              <w:rPr>
                <w:sz w:val="16"/>
                <w:szCs w:val="16"/>
              </w:rPr>
              <w:t>1</w:t>
            </w:r>
          </w:p>
        </w:tc>
        <w:tc>
          <w:tcPr>
            <w:tcW w:w="709" w:type="dxa"/>
          </w:tcPr>
          <w:p w14:paraId="1D940567" w14:textId="77777777" w:rsidR="000861DC" w:rsidRPr="00DE56B2" w:rsidRDefault="00450585" w:rsidP="008A6580">
            <w:pPr>
              <w:rPr>
                <w:sz w:val="16"/>
                <w:szCs w:val="16"/>
              </w:rPr>
            </w:pPr>
            <w:r w:rsidRPr="00450585">
              <w:rPr>
                <w:sz w:val="16"/>
                <w:szCs w:val="16"/>
              </w:rPr>
              <w:t>R</w:t>
            </w:r>
          </w:p>
        </w:tc>
        <w:tc>
          <w:tcPr>
            <w:tcW w:w="3402" w:type="dxa"/>
          </w:tcPr>
          <w:p w14:paraId="529FF11F" w14:textId="0C310B1D"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F20EA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D28CE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18F4F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1EC6F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6B40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B9523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38EDC0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A9C28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3DAD5E7" w14:textId="77777777" w:rsidR="00450585" w:rsidRPr="00450585" w:rsidRDefault="00450585" w:rsidP="008A6580">
            <w:pPr>
              <w:spacing w:before="0" w:after="0" w:line="240" w:lineRule="auto"/>
              <w:rPr>
                <w:color w:val="7030A0"/>
                <w:sz w:val="16"/>
                <w:szCs w:val="16"/>
              </w:rPr>
            </w:pPr>
          </w:p>
        </w:tc>
      </w:tr>
      <w:tr w:rsidR="000861DC" w:rsidRPr="007A4AF1" w14:paraId="429BF642" w14:textId="77777777" w:rsidTr="005E729E">
        <w:tc>
          <w:tcPr>
            <w:tcW w:w="2326" w:type="dxa"/>
          </w:tcPr>
          <w:p w14:paraId="37A8C1B6" w14:textId="77777777" w:rsidR="000861DC" w:rsidRPr="00DE56B2" w:rsidRDefault="00450585" w:rsidP="008A6580">
            <w:pPr>
              <w:rPr>
                <w:sz w:val="16"/>
                <w:szCs w:val="16"/>
              </w:rPr>
            </w:pPr>
            <w:r w:rsidRPr="00450585">
              <w:rPr>
                <w:sz w:val="16"/>
                <w:szCs w:val="16"/>
              </w:rPr>
              <w:t>problemSeverity</w:t>
            </w:r>
          </w:p>
        </w:tc>
        <w:tc>
          <w:tcPr>
            <w:tcW w:w="2126" w:type="dxa"/>
          </w:tcPr>
          <w:p w14:paraId="601C2DF8" w14:textId="77777777" w:rsidR="00450585" w:rsidRPr="00450585" w:rsidRDefault="00450585" w:rsidP="008A6580">
            <w:pPr>
              <w:rPr>
                <w:sz w:val="16"/>
                <w:szCs w:val="16"/>
              </w:rPr>
            </w:pPr>
            <w:r w:rsidRPr="00450585">
              <w:rPr>
                <w:sz w:val="16"/>
                <w:szCs w:val="16"/>
              </w:rPr>
              <w:t>SeverityType</w:t>
            </w:r>
          </w:p>
          <w:p w14:paraId="341C6E8B" w14:textId="77777777" w:rsidR="000861DC" w:rsidRPr="00DE56B2" w:rsidRDefault="00450585" w:rsidP="008A6580">
            <w:pPr>
              <w:rPr>
                <w:sz w:val="16"/>
                <w:szCs w:val="16"/>
              </w:rPr>
            </w:pPr>
            <w:r w:rsidRPr="00450585">
              <w:rPr>
                <w:sz w:val="16"/>
                <w:szCs w:val="16"/>
              </w:rPr>
              <w:t>NOT_YET_DEFINED</w:t>
            </w:r>
          </w:p>
        </w:tc>
        <w:tc>
          <w:tcPr>
            <w:tcW w:w="1134" w:type="dxa"/>
          </w:tcPr>
          <w:p w14:paraId="41C9901B" w14:textId="77777777" w:rsidR="000861DC" w:rsidRPr="00DE56B2" w:rsidRDefault="00450585" w:rsidP="008A6580">
            <w:pPr>
              <w:rPr>
                <w:sz w:val="16"/>
                <w:szCs w:val="16"/>
              </w:rPr>
            </w:pPr>
            <w:r w:rsidRPr="00450585">
              <w:rPr>
                <w:sz w:val="16"/>
                <w:szCs w:val="16"/>
              </w:rPr>
              <w:t>1</w:t>
            </w:r>
          </w:p>
        </w:tc>
        <w:tc>
          <w:tcPr>
            <w:tcW w:w="709" w:type="dxa"/>
          </w:tcPr>
          <w:p w14:paraId="6CAA2BD4" w14:textId="77777777" w:rsidR="000861DC" w:rsidRPr="00DE56B2" w:rsidRDefault="00450585" w:rsidP="008A6580">
            <w:pPr>
              <w:rPr>
                <w:sz w:val="16"/>
                <w:szCs w:val="16"/>
              </w:rPr>
            </w:pPr>
            <w:r w:rsidRPr="00450585">
              <w:rPr>
                <w:sz w:val="16"/>
                <w:szCs w:val="16"/>
              </w:rPr>
              <w:t>R</w:t>
            </w:r>
          </w:p>
        </w:tc>
        <w:tc>
          <w:tcPr>
            <w:tcW w:w="3402" w:type="dxa"/>
          </w:tcPr>
          <w:p w14:paraId="576063EB" w14:textId="45FD79C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E60A9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F31CD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49819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A219B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49A8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2D5940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69BBA7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F4D21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D0637EB" w14:textId="77777777"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14:paraId="74430B2E" w14:textId="77777777" w:rsidR="004231FC" w:rsidRPr="00FA3F1C" w:rsidRDefault="004231FC" w:rsidP="00325F35">
      <w:pPr>
        <w:pStyle w:val="berschrift2"/>
      </w:pPr>
      <w:bookmarkStart w:id="6" w:name="_Toc10215732"/>
      <w:bookmarkStart w:id="7" w:name="_Toc7534134"/>
      <w:r w:rsidRPr="00FA3F1C">
        <w:lastRenderedPageBreak/>
        <w:t>EthernetContainerCapability</w:t>
      </w:r>
      <w:bookmarkEnd w:id="6"/>
      <w:bookmarkEnd w:id="7"/>
    </w:p>
    <w:p w14:paraId="4B10CF4F" w14:textId="77777777" w:rsidR="004231FC" w:rsidRDefault="004231FC" w:rsidP="008A6580">
      <w:pPr>
        <w:spacing w:before="0" w:after="0" w:line="240" w:lineRule="auto"/>
        <w:rPr>
          <w:color w:val="7030A0"/>
        </w:rPr>
      </w:pPr>
    </w:p>
    <w:p w14:paraId="5EEDDD3E" w14:textId="77777777" w:rsidR="004231FC" w:rsidRDefault="004231FC" w:rsidP="008A6580">
      <w:pPr>
        <w:spacing w:before="0" w:after="0" w:line="240" w:lineRule="auto"/>
      </w:pPr>
      <w:r>
        <w:t>Applied stereotypes:</w:t>
      </w:r>
    </w:p>
    <w:p w14:paraId="664D81AA" w14:textId="77777777" w:rsidR="004231FC" w:rsidRDefault="00E02030" w:rsidP="008A6580">
      <w:pPr>
        <w:pStyle w:val="Listenabsatz"/>
        <w:numPr>
          <w:ilvl w:val="0"/>
          <w:numId w:val="16"/>
        </w:numPr>
        <w:spacing w:before="0" w:after="0" w:line="240" w:lineRule="auto"/>
      </w:pPr>
      <w:r>
        <w:t>OpenInterfaceModelClass</w:t>
      </w:r>
    </w:p>
    <w:p w14:paraId="4674576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84A2C4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090ED5E" w14:textId="77777777" w:rsidR="004231FC" w:rsidRDefault="00E02030" w:rsidP="008A6580">
      <w:pPr>
        <w:pStyle w:val="Listenabsatz"/>
        <w:numPr>
          <w:ilvl w:val="0"/>
          <w:numId w:val="16"/>
        </w:numPr>
        <w:spacing w:before="0" w:after="0" w:line="240" w:lineRule="auto"/>
      </w:pPr>
      <w:r>
        <w:t>OpenModelClass</w:t>
      </w:r>
    </w:p>
    <w:p w14:paraId="62EEFFB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5D4339F" w14:textId="77777777" w:rsidR="00E82E8C" w:rsidRPr="00EF73BD" w:rsidRDefault="00E82E8C" w:rsidP="008A6580">
      <w:pPr>
        <w:spacing w:before="0" w:after="0" w:line="240" w:lineRule="auto"/>
        <w:rPr>
          <w:color w:val="FF0000"/>
        </w:rPr>
      </w:pPr>
    </w:p>
    <w:p w14:paraId="38CD1A14" w14:textId="77777777" w:rsidR="00EF73BD" w:rsidRPr="00EF73BD" w:rsidRDefault="00EF73BD" w:rsidP="008A6580">
      <w:pPr>
        <w:spacing w:before="0" w:after="0" w:line="240" w:lineRule="auto"/>
      </w:pPr>
      <w:r w:rsidRPr="00EF73BD">
        <w:rPr>
          <w:rFonts w:hint="eastAsia"/>
        </w:rPr>
        <w:t>Attributes</w:t>
      </w:r>
      <w:r w:rsidRPr="00EF73BD">
        <w:t xml:space="preserve"> for EthernetContainerCapability</w:t>
      </w:r>
    </w:p>
    <w:p w14:paraId="2F6E3766" w14:textId="53815A26"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A8F04D9" w14:textId="77777777" w:rsidTr="005E729E">
        <w:tc>
          <w:tcPr>
            <w:tcW w:w="2320" w:type="dxa"/>
          </w:tcPr>
          <w:p w14:paraId="32501E7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6AEAAD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5DC65C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33A3AB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BEA949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53E54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C66BD7A" w14:textId="77777777" w:rsidTr="005E729E">
        <w:tc>
          <w:tcPr>
            <w:tcW w:w="2326" w:type="dxa"/>
          </w:tcPr>
          <w:p w14:paraId="2BB9B394" w14:textId="77777777" w:rsidR="000861DC" w:rsidRPr="00DE56B2" w:rsidRDefault="00450585" w:rsidP="008A6580">
            <w:pPr>
              <w:rPr>
                <w:sz w:val="16"/>
                <w:szCs w:val="16"/>
              </w:rPr>
            </w:pPr>
            <w:r w:rsidRPr="00450585">
              <w:rPr>
                <w:sz w:val="16"/>
                <w:szCs w:val="16"/>
              </w:rPr>
              <w:t>availableQueueList</w:t>
            </w:r>
          </w:p>
        </w:tc>
        <w:tc>
          <w:tcPr>
            <w:tcW w:w="2126" w:type="dxa"/>
          </w:tcPr>
          <w:p w14:paraId="0E2B0355" w14:textId="77777777" w:rsidR="00450585" w:rsidRPr="00450585" w:rsidRDefault="00450585" w:rsidP="008A6580">
            <w:pPr>
              <w:rPr>
                <w:sz w:val="16"/>
                <w:szCs w:val="16"/>
              </w:rPr>
            </w:pPr>
            <w:r w:rsidRPr="00450585">
              <w:rPr>
                <w:sz w:val="16"/>
                <w:szCs w:val="16"/>
              </w:rPr>
              <w:t>AvailableQueueType</w:t>
            </w:r>
          </w:p>
          <w:p w14:paraId="232B8572" w14:textId="77777777" w:rsidR="000861DC" w:rsidRPr="00DE56B2" w:rsidRDefault="00450585" w:rsidP="008A6580">
            <w:pPr>
              <w:rPr>
                <w:sz w:val="16"/>
                <w:szCs w:val="16"/>
              </w:rPr>
            </w:pPr>
            <w:r w:rsidRPr="00450585">
              <w:rPr>
                <w:sz w:val="16"/>
                <w:szCs w:val="16"/>
              </w:rPr>
              <w:t>./.</w:t>
            </w:r>
          </w:p>
        </w:tc>
        <w:tc>
          <w:tcPr>
            <w:tcW w:w="1134" w:type="dxa"/>
          </w:tcPr>
          <w:p w14:paraId="57AB3307" w14:textId="77777777" w:rsidR="000861DC" w:rsidRPr="00DE56B2" w:rsidRDefault="00450585" w:rsidP="008A6580">
            <w:pPr>
              <w:rPr>
                <w:sz w:val="16"/>
                <w:szCs w:val="16"/>
              </w:rPr>
            </w:pPr>
            <w:r w:rsidRPr="00450585">
              <w:rPr>
                <w:sz w:val="16"/>
                <w:szCs w:val="16"/>
              </w:rPr>
              <w:t>1..8</w:t>
            </w:r>
          </w:p>
        </w:tc>
        <w:tc>
          <w:tcPr>
            <w:tcW w:w="709" w:type="dxa"/>
          </w:tcPr>
          <w:p w14:paraId="5DD1761C" w14:textId="77777777" w:rsidR="000861DC" w:rsidRPr="00DE56B2" w:rsidRDefault="00450585" w:rsidP="008A6580">
            <w:pPr>
              <w:rPr>
                <w:sz w:val="16"/>
                <w:szCs w:val="16"/>
              </w:rPr>
            </w:pPr>
            <w:r w:rsidRPr="00450585">
              <w:rPr>
                <w:sz w:val="16"/>
                <w:szCs w:val="16"/>
              </w:rPr>
              <w:t>R</w:t>
            </w:r>
          </w:p>
        </w:tc>
        <w:tc>
          <w:tcPr>
            <w:tcW w:w="3402" w:type="dxa"/>
          </w:tcPr>
          <w:p w14:paraId="47ACFB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2C892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19639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B1CE41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6737A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8CEA7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AF735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8DBFC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A6108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77D4903" w14:textId="77777777" w:rsidR="00450585" w:rsidRPr="00450585" w:rsidRDefault="00450585" w:rsidP="008A6580">
            <w:pPr>
              <w:spacing w:before="0" w:after="0" w:line="240" w:lineRule="auto"/>
              <w:rPr>
                <w:color w:val="7030A0"/>
                <w:sz w:val="16"/>
                <w:szCs w:val="16"/>
              </w:rPr>
            </w:pPr>
            <w:r w:rsidRPr="007A4AF1">
              <w:rPr>
                <w:sz w:val="16"/>
                <w:szCs w:val="16"/>
              </w:rPr>
              <w:t>List of queues, which are available at the physical interface.</w:t>
            </w:r>
          </w:p>
        </w:tc>
      </w:tr>
      <w:tr w:rsidR="000861DC" w:rsidRPr="007A4AF1" w14:paraId="6F9846B5" w14:textId="77777777" w:rsidTr="005E729E">
        <w:tc>
          <w:tcPr>
            <w:tcW w:w="2326" w:type="dxa"/>
          </w:tcPr>
          <w:p w14:paraId="5C7FAC70" w14:textId="77777777" w:rsidR="000861DC" w:rsidRPr="00DE56B2" w:rsidRDefault="00450585" w:rsidP="008A6580">
            <w:pPr>
              <w:rPr>
                <w:sz w:val="16"/>
                <w:szCs w:val="16"/>
              </w:rPr>
            </w:pPr>
            <w:r w:rsidRPr="00450585">
              <w:rPr>
                <w:sz w:val="16"/>
                <w:szCs w:val="16"/>
              </w:rPr>
              <w:t>explicitCongestionNotificationIsAvail</w:t>
            </w:r>
          </w:p>
        </w:tc>
        <w:tc>
          <w:tcPr>
            <w:tcW w:w="2126" w:type="dxa"/>
          </w:tcPr>
          <w:p w14:paraId="29072A97" w14:textId="77777777" w:rsidR="00450585" w:rsidRPr="00450585" w:rsidRDefault="00450585" w:rsidP="008A6580">
            <w:pPr>
              <w:rPr>
                <w:sz w:val="16"/>
                <w:szCs w:val="16"/>
              </w:rPr>
            </w:pPr>
            <w:r w:rsidRPr="00450585">
              <w:rPr>
                <w:sz w:val="16"/>
                <w:szCs w:val="16"/>
              </w:rPr>
              <w:t>Boolean</w:t>
            </w:r>
          </w:p>
          <w:p w14:paraId="12F9BDE5" w14:textId="77777777" w:rsidR="000861DC" w:rsidRPr="00DE56B2" w:rsidRDefault="00450585" w:rsidP="008A6580">
            <w:pPr>
              <w:rPr>
                <w:sz w:val="16"/>
                <w:szCs w:val="16"/>
              </w:rPr>
            </w:pPr>
            <w:r w:rsidRPr="00450585">
              <w:rPr>
                <w:sz w:val="16"/>
                <w:szCs w:val="16"/>
              </w:rPr>
              <w:t>false</w:t>
            </w:r>
          </w:p>
        </w:tc>
        <w:tc>
          <w:tcPr>
            <w:tcW w:w="1134" w:type="dxa"/>
          </w:tcPr>
          <w:p w14:paraId="11F6C845" w14:textId="77777777" w:rsidR="000861DC" w:rsidRPr="00DE56B2" w:rsidRDefault="00450585" w:rsidP="008A6580">
            <w:pPr>
              <w:rPr>
                <w:sz w:val="16"/>
                <w:szCs w:val="16"/>
              </w:rPr>
            </w:pPr>
            <w:r w:rsidRPr="00450585">
              <w:rPr>
                <w:sz w:val="16"/>
                <w:szCs w:val="16"/>
              </w:rPr>
              <w:t>1</w:t>
            </w:r>
          </w:p>
        </w:tc>
        <w:tc>
          <w:tcPr>
            <w:tcW w:w="709" w:type="dxa"/>
          </w:tcPr>
          <w:p w14:paraId="436DBCE2" w14:textId="77777777" w:rsidR="000861DC" w:rsidRPr="00DE56B2" w:rsidRDefault="00450585" w:rsidP="008A6580">
            <w:pPr>
              <w:rPr>
                <w:sz w:val="16"/>
                <w:szCs w:val="16"/>
              </w:rPr>
            </w:pPr>
            <w:r w:rsidRPr="00450585">
              <w:rPr>
                <w:sz w:val="16"/>
                <w:szCs w:val="16"/>
              </w:rPr>
              <w:t>R</w:t>
            </w:r>
          </w:p>
        </w:tc>
        <w:tc>
          <w:tcPr>
            <w:tcW w:w="3402" w:type="dxa"/>
          </w:tcPr>
          <w:p w14:paraId="63F3FE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706FE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E828C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14D18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A264C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200FD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AFBFA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CD44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BB41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AD4C50D" w14:textId="77777777" w:rsidR="00450585" w:rsidRPr="00450585" w:rsidRDefault="00450585" w:rsidP="008A6580">
            <w:pPr>
              <w:spacing w:before="0" w:after="0" w:line="240" w:lineRule="auto"/>
              <w:rPr>
                <w:color w:val="7030A0"/>
                <w:sz w:val="16"/>
                <w:szCs w:val="16"/>
              </w:rPr>
            </w:pPr>
            <w:r w:rsidRPr="007A4AF1">
              <w:rPr>
                <w:sz w:val="16"/>
                <w:szCs w:val="16"/>
              </w:rPr>
              <w:t>1 = Explicit Congestion Notification is available at this queue.</w:t>
            </w:r>
          </w:p>
        </w:tc>
      </w:tr>
      <w:tr w:rsidR="000861DC" w:rsidRPr="007A4AF1" w14:paraId="1EB97E2E" w14:textId="77777777" w:rsidTr="005E729E">
        <w:tc>
          <w:tcPr>
            <w:tcW w:w="2326" w:type="dxa"/>
          </w:tcPr>
          <w:p w14:paraId="3FDD766E" w14:textId="77777777" w:rsidR="000861DC" w:rsidRPr="00DE56B2" w:rsidRDefault="00450585" w:rsidP="008A6580">
            <w:pPr>
              <w:rPr>
                <w:sz w:val="16"/>
                <w:szCs w:val="16"/>
              </w:rPr>
            </w:pPr>
            <w:r w:rsidRPr="00450585">
              <w:rPr>
                <w:sz w:val="16"/>
                <w:szCs w:val="16"/>
              </w:rPr>
              <w:t>ingressPolicingIsAvail</w:t>
            </w:r>
          </w:p>
        </w:tc>
        <w:tc>
          <w:tcPr>
            <w:tcW w:w="2126" w:type="dxa"/>
          </w:tcPr>
          <w:p w14:paraId="2E152A5C" w14:textId="77777777" w:rsidR="00450585" w:rsidRPr="00450585" w:rsidRDefault="00450585" w:rsidP="008A6580">
            <w:pPr>
              <w:rPr>
                <w:sz w:val="16"/>
                <w:szCs w:val="16"/>
              </w:rPr>
            </w:pPr>
            <w:r w:rsidRPr="00450585">
              <w:rPr>
                <w:sz w:val="16"/>
                <w:szCs w:val="16"/>
              </w:rPr>
              <w:t>Boolean</w:t>
            </w:r>
          </w:p>
          <w:p w14:paraId="7D06E170" w14:textId="77777777" w:rsidR="000861DC" w:rsidRPr="00DE56B2" w:rsidRDefault="00450585" w:rsidP="008A6580">
            <w:pPr>
              <w:rPr>
                <w:sz w:val="16"/>
                <w:szCs w:val="16"/>
              </w:rPr>
            </w:pPr>
            <w:r w:rsidRPr="00450585">
              <w:rPr>
                <w:sz w:val="16"/>
                <w:szCs w:val="16"/>
              </w:rPr>
              <w:t>false</w:t>
            </w:r>
          </w:p>
        </w:tc>
        <w:tc>
          <w:tcPr>
            <w:tcW w:w="1134" w:type="dxa"/>
          </w:tcPr>
          <w:p w14:paraId="0C03739C" w14:textId="77777777" w:rsidR="000861DC" w:rsidRPr="00DE56B2" w:rsidRDefault="00450585" w:rsidP="008A6580">
            <w:pPr>
              <w:rPr>
                <w:sz w:val="16"/>
                <w:szCs w:val="16"/>
              </w:rPr>
            </w:pPr>
            <w:r w:rsidRPr="00450585">
              <w:rPr>
                <w:sz w:val="16"/>
                <w:szCs w:val="16"/>
              </w:rPr>
              <w:t>1</w:t>
            </w:r>
          </w:p>
        </w:tc>
        <w:tc>
          <w:tcPr>
            <w:tcW w:w="709" w:type="dxa"/>
          </w:tcPr>
          <w:p w14:paraId="7B76ED21" w14:textId="77777777" w:rsidR="000861DC" w:rsidRPr="00DE56B2" w:rsidRDefault="00450585" w:rsidP="008A6580">
            <w:pPr>
              <w:rPr>
                <w:sz w:val="16"/>
                <w:szCs w:val="16"/>
              </w:rPr>
            </w:pPr>
            <w:r w:rsidRPr="00450585">
              <w:rPr>
                <w:sz w:val="16"/>
                <w:szCs w:val="16"/>
              </w:rPr>
              <w:t>R</w:t>
            </w:r>
          </w:p>
        </w:tc>
        <w:tc>
          <w:tcPr>
            <w:tcW w:w="3402" w:type="dxa"/>
          </w:tcPr>
          <w:p w14:paraId="1C73F37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4EF1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A9823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9A03F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A0192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FF122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0CF84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42C76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DD5C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F21CCC6" w14:textId="77777777" w:rsidR="00450585" w:rsidRPr="00450585" w:rsidRDefault="00450585" w:rsidP="008A6580">
            <w:pPr>
              <w:spacing w:before="0" w:after="0" w:line="240" w:lineRule="auto"/>
              <w:rPr>
                <w:color w:val="7030A0"/>
                <w:sz w:val="16"/>
                <w:szCs w:val="16"/>
              </w:rPr>
            </w:pPr>
            <w:r w:rsidRPr="007A4AF1">
              <w:rPr>
                <w:sz w:val="16"/>
                <w:szCs w:val="16"/>
              </w:rPr>
              <w:t>1 = This interface supports policing.</w:t>
            </w:r>
          </w:p>
        </w:tc>
      </w:tr>
      <w:tr w:rsidR="000861DC" w:rsidRPr="007A4AF1" w14:paraId="001C8762" w14:textId="77777777" w:rsidTr="005E729E">
        <w:tc>
          <w:tcPr>
            <w:tcW w:w="2326" w:type="dxa"/>
          </w:tcPr>
          <w:p w14:paraId="4D2A71AB" w14:textId="77777777" w:rsidR="000861DC" w:rsidRPr="00DE56B2" w:rsidRDefault="00450585" w:rsidP="008A6580">
            <w:pPr>
              <w:rPr>
                <w:sz w:val="16"/>
                <w:szCs w:val="16"/>
              </w:rPr>
            </w:pPr>
            <w:r w:rsidRPr="00450585">
              <w:rPr>
                <w:sz w:val="16"/>
                <w:szCs w:val="16"/>
              </w:rPr>
              <w:lastRenderedPageBreak/>
              <w:t>egressShapingIsAvail</w:t>
            </w:r>
          </w:p>
        </w:tc>
        <w:tc>
          <w:tcPr>
            <w:tcW w:w="2126" w:type="dxa"/>
          </w:tcPr>
          <w:p w14:paraId="7057877B" w14:textId="77777777" w:rsidR="00450585" w:rsidRPr="00450585" w:rsidRDefault="00450585" w:rsidP="008A6580">
            <w:pPr>
              <w:rPr>
                <w:sz w:val="16"/>
                <w:szCs w:val="16"/>
              </w:rPr>
            </w:pPr>
            <w:r w:rsidRPr="00450585">
              <w:rPr>
                <w:sz w:val="16"/>
                <w:szCs w:val="16"/>
              </w:rPr>
              <w:t>Boolean</w:t>
            </w:r>
          </w:p>
          <w:p w14:paraId="68F57C22" w14:textId="77777777" w:rsidR="000861DC" w:rsidRPr="00DE56B2" w:rsidRDefault="00450585" w:rsidP="008A6580">
            <w:pPr>
              <w:rPr>
                <w:sz w:val="16"/>
                <w:szCs w:val="16"/>
              </w:rPr>
            </w:pPr>
            <w:r w:rsidRPr="00450585">
              <w:rPr>
                <w:sz w:val="16"/>
                <w:szCs w:val="16"/>
              </w:rPr>
              <w:t>false</w:t>
            </w:r>
          </w:p>
        </w:tc>
        <w:tc>
          <w:tcPr>
            <w:tcW w:w="1134" w:type="dxa"/>
          </w:tcPr>
          <w:p w14:paraId="2CA80755" w14:textId="77777777" w:rsidR="000861DC" w:rsidRPr="00DE56B2" w:rsidRDefault="00450585" w:rsidP="008A6580">
            <w:pPr>
              <w:rPr>
                <w:sz w:val="16"/>
                <w:szCs w:val="16"/>
              </w:rPr>
            </w:pPr>
            <w:r w:rsidRPr="00450585">
              <w:rPr>
                <w:sz w:val="16"/>
                <w:szCs w:val="16"/>
              </w:rPr>
              <w:t>1</w:t>
            </w:r>
          </w:p>
        </w:tc>
        <w:tc>
          <w:tcPr>
            <w:tcW w:w="709" w:type="dxa"/>
          </w:tcPr>
          <w:p w14:paraId="452E1FB2" w14:textId="77777777" w:rsidR="000861DC" w:rsidRPr="00DE56B2" w:rsidRDefault="00450585" w:rsidP="008A6580">
            <w:pPr>
              <w:rPr>
                <w:sz w:val="16"/>
                <w:szCs w:val="16"/>
              </w:rPr>
            </w:pPr>
            <w:r w:rsidRPr="00450585">
              <w:rPr>
                <w:sz w:val="16"/>
                <w:szCs w:val="16"/>
              </w:rPr>
              <w:t>R</w:t>
            </w:r>
          </w:p>
        </w:tc>
        <w:tc>
          <w:tcPr>
            <w:tcW w:w="3402" w:type="dxa"/>
          </w:tcPr>
          <w:p w14:paraId="1582C50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CCB34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C072E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A9826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1B3DE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2218F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C797C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BACFC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637A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1666423" w14:textId="77777777" w:rsidR="00450585" w:rsidRPr="00450585" w:rsidRDefault="00450585" w:rsidP="008A6580">
            <w:pPr>
              <w:spacing w:before="0" w:after="0" w:line="240" w:lineRule="auto"/>
              <w:rPr>
                <w:color w:val="7030A0"/>
                <w:sz w:val="16"/>
                <w:szCs w:val="16"/>
              </w:rPr>
            </w:pPr>
            <w:r w:rsidRPr="007A4AF1">
              <w:rPr>
                <w:sz w:val="16"/>
                <w:szCs w:val="16"/>
              </w:rPr>
              <w:t>1 = This interface supports shaping.</w:t>
            </w:r>
          </w:p>
        </w:tc>
      </w:tr>
      <w:tr w:rsidR="000861DC" w:rsidRPr="007A4AF1" w14:paraId="4C783EC8" w14:textId="77777777" w:rsidTr="005E729E">
        <w:tc>
          <w:tcPr>
            <w:tcW w:w="2326" w:type="dxa"/>
          </w:tcPr>
          <w:p w14:paraId="61826708" w14:textId="77777777" w:rsidR="000861DC" w:rsidRPr="00DE56B2" w:rsidRDefault="00450585" w:rsidP="008A6580">
            <w:pPr>
              <w:rPr>
                <w:sz w:val="16"/>
                <w:szCs w:val="16"/>
              </w:rPr>
            </w:pPr>
            <w:r w:rsidRPr="00450585">
              <w:rPr>
                <w:sz w:val="16"/>
                <w:szCs w:val="16"/>
              </w:rPr>
              <w:t>informationRateMin</w:t>
            </w:r>
          </w:p>
        </w:tc>
        <w:tc>
          <w:tcPr>
            <w:tcW w:w="2126" w:type="dxa"/>
          </w:tcPr>
          <w:p w14:paraId="62B79318" w14:textId="77777777" w:rsidR="00450585" w:rsidRPr="00450585" w:rsidRDefault="00450585" w:rsidP="008A6580">
            <w:pPr>
              <w:rPr>
                <w:sz w:val="16"/>
                <w:szCs w:val="16"/>
              </w:rPr>
            </w:pPr>
            <w:r w:rsidRPr="00450585">
              <w:rPr>
                <w:sz w:val="16"/>
                <w:szCs w:val="16"/>
              </w:rPr>
              <w:t>Integer</w:t>
            </w:r>
          </w:p>
          <w:p w14:paraId="3792EB3E" w14:textId="77777777" w:rsidR="000861DC" w:rsidRPr="00DE56B2" w:rsidRDefault="00450585" w:rsidP="008A6580">
            <w:pPr>
              <w:rPr>
                <w:sz w:val="16"/>
                <w:szCs w:val="16"/>
              </w:rPr>
            </w:pPr>
            <w:r w:rsidRPr="00450585">
              <w:rPr>
                <w:sz w:val="16"/>
                <w:szCs w:val="16"/>
              </w:rPr>
              <w:t>-1</w:t>
            </w:r>
          </w:p>
        </w:tc>
        <w:tc>
          <w:tcPr>
            <w:tcW w:w="1134" w:type="dxa"/>
          </w:tcPr>
          <w:p w14:paraId="1A57761A" w14:textId="77777777" w:rsidR="000861DC" w:rsidRPr="00DE56B2" w:rsidRDefault="00450585" w:rsidP="008A6580">
            <w:pPr>
              <w:rPr>
                <w:sz w:val="16"/>
                <w:szCs w:val="16"/>
              </w:rPr>
            </w:pPr>
            <w:r w:rsidRPr="00450585">
              <w:rPr>
                <w:sz w:val="16"/>
                <w:szCs w:val="16"/>
              </w:rPr>
              <w:t>1</w:t>
            </w:r>
          </w:p>
        </w:tc>
        <w:tc>
          <w:tcPr>
            <w:tcW w:w="709" w:type="dxa"/>
          </w:tcPr>
          <w:p w14:paraId="285A8F59" w14:textId="77777777" w:rsidR="000861DC" w:rsidRPr="00DE56B2" w:rsidRDefault="00450585" w:rsidP="008A6580">
            <w:pPr>
              <w:rPr>
                <w:sz w:val="16"/>
                <w:szCs w:val="16"/>
              </w:rPr>
            </w:pPr>
            <w:r w:rsidRPr="00450585">
              <w:rPr>
                <w:sz w:val="16"/>
                <w:szCs w:val="16"/>
              </w:rPr>
              <w:t>R</w:t>
            </w:r>
          </w:p>
        </w:tc>
        <w:tc>
          <w:tcPr>
            <w:tcW w:w="3402" w:type="dxa"/>
          </w:tcPr>
          <w:p w14:paraId="353A233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267008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48C10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5C5A9B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1290F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25117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C04F7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59F50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1BF0E8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4264D83"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(egressShapingIsAvail==1): Minimum configurable throuput in kbit/s.</w:t>
            </w:r>
          </w:p>
        </w:tc>
      </w:tr>
      <w:tr w:rsidR="000861DC" w:rsidRPr="007A4AF1" w14:paraId="27138BCC" w14:textId="77777777" w:rsidTr="005E729E">
        <w:tc>
          <w:tcPr>
            <w:tcW w:w="2326" w:type="dxa"/>
          </w:tcPr>
          <w:p w14:paraId="3C0D4E3B" w14:textId="77777777" w:rsidR="000861DC" w:rsidRPr="00DE56B2" w:rsidRDefault="00450585" w:rsidP="008A6580">
            <w:pPr>
              <w:rPr>
                <w:sz w:val="16"/>
                <w:szCs w:val="16"/>
              </w:rPr>
            </w:pPr>
            <w:r w:rsidRPr="00450585">
              <w:rPr>
                <w:sz w:val="16"/>
                <w:szCs w:val="16"/>
              </w:rPr>
              <w:t>informationRateMax</w:t>
            </w:r>
          </w:p>
        </w:tc>
        <w:tc>
          <w:tcPr>
            <w:tcW w:w="2126" w:type="dxa"/>
          </w:tcPr>
          <w:p w14:paraId="657F0386" w14:textId="77777777" w:rsidR="00450585" w:rsidRPr="00450585" w:rsidRDefault="00450585" w:rsidP="008A6580">
            <w:pPr>
              <w:rPr>
                <w:sz w:val="16"/>
                <w:szCs w:val="16"/>
              </w:rPr>
            </w:pPr>
            <w:r w:rsidRPr="00450585">
              <w:rPr>
                <w:sz w:val="16"/>
                <w:szCs w:val="16"/>
              </w:rPr>
              <w:t>Integer</w:t>
            </w:r>
          </w:p>
          <w:p w14:paraId="54B72091" w14:textId="77777777" w:rsidR="000861DC" w:rsidRPr="00DE56B2" w:rsidRDefault="00450585" w:rsidP="008A6580">
            <w:pPr>
              <w:rPr>
                <w:sz w:val="16"/>
                <w:szCs w:val="16"/>
              </w:rPr>
            </w:pPr>
            <w:r w:rsidRPr="00450585">
              <w:rPr>
                <w:sz w:val="16"/>
                <w:szCs w:val="16"/>
              </w:rPr>
              <w:t>-1</w:t>
            </w:r>
          </w:p>
        </w:tc>
        <w:tc>
          <w:tcPr>
            <w:tcW w:w="1134" w:type="dxa"/>
          </w:tcPr>
          <w:p w14:paraId="1069424E" w14:textId="77777777" w:rsidR="000861DC" w:rsidRPr="00DE56B2" w:rsidRDefault="00450585" w:rsidP="008A6580">
            <w:pPr>
              <w:rPr>
                <w:sz w:val="16"/>
                <w:szCs w:val="16"/>
              </w:rPr>
            </w:pPr>
            <w:r w:rsidRPr="00450585">
              <w:rPr>
                <w:sz w:val="16"/>
                <w:szCs w:val="16"/>
              </w:rPr>
              <w:t>1</w:t>
            </w:r>
          </w:p>
        </w:tc>
        <w:tc>
          <w:tcPr>
            <w:tcW w:w="709" w:type="dxa"/>
          </w:tcPr>
          <w:p w14:paraId="312165D5" w14:textId="77777777" w:rsidR="000861DC" w:rsidRPr="00DE56B2" w:rsidRDefault="00450585" w:rsidP="008A6580">
            <w:pPr>
              <w:rPr>
                <w:sz w:val="16"/>
                <w:szCs w:val="16"/>
              </w:rPr>
            </w:pPr>
            <w:r w:rsidRPr="00450585">
              <w:rPr>
                <w:sz w:val="16"/>
                <w:szCs w:val="16"/>
              </w:rPr>
              <w:t>R</w:t>
            </w:r>
          </w:p>
        </w:tc>
        <w:tc>
          <w:tcPr>
            <w:tcW w:w="3402" w:type="dxa"/>
          </w:tcPr>
          <w:p w14:paraId="694C586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E8077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07416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108A99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042858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30A82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52D56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75250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2BEB31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8C7E11A"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(egressShapingIsAvail==1): Maximum configurable throuput in kbit/s.</w:t>
            </w:r>
          </w:p>
        </w:tc>
      </w:tr>
      <w:tr w:rsidR="000861DC" w:rsidRPr="007A4AF1" w14:paraId="0E7DF412" w14:textId="77777777" w:rsidTr="005E729E">
        <w:tc>
          <w:tcPr>
            <w:tcW w:w="2326" w:type="dxa"/>
          </w:tcPr>
          <w:p w14:paraId="33E6D392" w14:textId="77777777" w:rsidR="000861DC" w:rsidRPr="00DE56B2" w:rsidRDefault="00450585" w:rsidP="008A6580">
            <w:pPr>
              <w:rPr>
                <w:sz w:val="16"/>
                <w:szCs w:val="16"/>
              </w:rPr>
            </w:pPr>
            <w:r w:rsidRPr="00450585">
              <w:rPr>
                <w:sz w:val="16"/>
                <w:szCs w:val="16"/>
              </w:rPr>
              <w:t>burstSizeMin</w:t>
            </w:r>
          </w:p>
        </w:tc>
        <w:tc>
          <w:tcPr>
            <w:tcW w:w="2126" w:type="dxa"/>
          </w:tcPr>
          <w:p w14:paraId="394F664D" w14:textId="77777777" w:rsidR="00450585" w:rsidRPr="00450585" w:rsidRDefault="00450585" w:rsidP="008A6580">
            <w:pPr>
              <w:rPr>
                <w:sz w:val="16"/>
                <w:szCs w:val="16"/>
              </w:rPr>
            </w:pPr>
            <w:r w:rsidRPr="00450585">
              <w:rPr>
                <w:sz w:val="16"/>
                <w:szCs w:val="16"/>
              </w:rPr>
              <w:t>Integer</w:t>
            </w:r>
          </w:p>
          <w:p w14:paraId="36145EC8" w14:textId="77777777" w:rsidR="000861DC" w:rsidRPr="00DE56B2" w:rsidRDefault="00450585" w:rsidP="008A6580">
            <w:pPr>
              <w:rPr>
                <w:sz w:val="16"/>
                <w:szCs w:val="16"/>
              </w:rPr>
            </w:pPr>
            <w:r w:rsidRPr="00450585">
              <w:rPr>
                <w:sz w:val="16"/>
                <w:szCs w:val="16"/>
              </w:rPr>
              <w:t>-1</w:t>
            </w:r>
          </w:p>
        </w:tc>
        <w:tc>
          <w:tcPr>
            <w:tcW w:w="1134" w:type="dxa"/>
          </w:tcPr>
          <w:p w14:paraId="4684EB15" w14:textId="77777777" w:rsidR="000861DC" w:rsidRPr="00DE56B2" w:rsidRDefault="00450585" w:rsidP="008A6580">
            <w:pPr>
              <w:rPr>
                <w:sz w:val="16"/>
                <w:szCs w:val="16"/>
              </w:rPr>
            </w:pPr>
            <w:r w:rsidRPr="00450585">
              <w:rPr>
                <w:sz w:val="16"/>
                <w:szCs w:val="16"/>
              </w:rPr>
              <w:t>1</w:t>
            </w:r>
          </w:p>
        </w:tc>
        <w:tc>
          <w:tcPr>
            <w:tcW w:w="709" w:type="dxa"/>
          </w:tcPr>
          <w:p w14:paraId="743B68F4" w14:textId="77777777" w:rsidR="000861DC" w:rsidRPr="00DE56B2" w:rsidRDefault="00450585" w:rsidP="008A6580">
            <w:pPr>
              <w:rPr>
                <w:sz w:val="16"/>
                <w:szCs w:val="16"/>
              </w:rPr>
            </w:pPr>
            <w:r w:rsidRPr="00450585">
              <w:rPr>
                <w:sz w:val="16"/>
                <w:szCs w:val="16"/>
              </w:rPr>
              <w:t>R</w:t>
            </w:r>
          </w:p>
        </w:tc>
        <w:tc>
          <w:tcPr>
            <w:tcW w:w="3402" w:type="dxa"/>
          </w:tcPr>
          <w:p w14:paraId="2636612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3A39F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7CD70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2F5152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C7C16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35386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6550C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7C599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02ADE1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3B76A82"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(egressShapingIsAvail==1): Minimum configurable value for the number of kBytes, which could be sent in a single burst.</w:t>
            </w:r>
          </w:p>
        </w:tc>
      </w:tr>
      <w:tr w:rsidR="000861DC" w:rsidRPr="007A4AF1" w14:paraId="1B2C046A" w14:textId="77777777" w:rsidTr="005E729E">
        <w:tc>
          <w:tcPr>
            <w:tcW w:w="2326" w:type="dxa"/>
          </w:tcPr>
          <w:p w14:paraId="1108FDCE" w14:textId="77777777" w:rsidR="000861DC" w:rsidRPr="00DE56B2" w:rsidRDefault="00450585" w:rsidP="008A6580">
            <w:pPr>
              <w:rPr>
                <w:sz w:val="16"/>
                <w:szCs w:val="16"/>
              </w:rPr>
            </w:pPr>
            <w:r w:rsidRPr="00450585">
              <w:rPr>
                <w:sz w:val="16"/>
                <w:szCs w:val="16"/>
              </w:rPr>
              <w:t>burstSizeMax</w:t>
            </w:r>
          </w:p>
        </w:tc>
        <w:tc>
          <w:tcPr>
            <w:tcW w:w="2126" w:type="dxa"/>
          </w:tcPr>
          <w:p w14:paraId="20FD8235" w14:textId="77777777" w:rsidR="00450585" w:rsidRPr="00450585" w:rsidRDefault="00450585" w:rsidP="008A6580">
            <w:pPr>
              <w:rPr>
                <w:sz w:val="16"/>
                <w:szCs w:val="16"/>
              </w:rPr>
            </w:pPr>
            <w:r w:rsidRPr="00450585">
              <w:rPr>
                <w:sz w:val="16"/>
                <w:szCs w:val="16"/>
              </w:rPr>
              <w:t>Integer</w:t>
            </w:r>
          </w:p>
          <w:p w14:paraId="3878F1D6" w14:textId="77777777" w:rsidR="000861DC" w:rsidRPr="00DE56B2" w:rsidRDefault="00450585" w:rsidP="008A6580">
            <w:pPr>
              <w:rPr>
                <w:sz w:val="16"/>
                <w:szCs w:val="16"/>
              </w:rPr>
            </w:pPr>
            <w:r w:rsidRPr="00450585">
              <w:rPr>
                <w:sz w:val="16"/>
                <w:szCs w:val="16"/>
              </w:rPr>
              <w:t>-1</w:t>
            </w:r>
          </w:p>
        </w:tc>
        <w:tc>
          <w:tcPr>
            <w:tcW w:w="1134" w:type="dxa"/>
          </w:tcPr>
          <w:p w14:paraId="12E27CA1" w14:textId="77777777" w:rsidR="000861DC" w:rsidRPr="00DE56B2" w:rsidRDefault="00450585" w:rsidP="008A6580">
            <w:pPr>
              <w:rPr>
                <w:sz w:val="16"/>
                <w:szCs w:val="16"/>
              </w:rPr>
            </w:pPr>
            <w:r w:rsidRPr="00450585">
              <w:rPr>
                <w:sz w:val="16"/>
                <w:szCs w:val="16"/>
              </w:rPr>
              <w:t>1</w:t>
            </w:r>
          </w:p>
        </w:tc>
        <w:tc>
          <w:tcPr>
            <w:tcW w:w="709" w:type="dxa"/>
          </w:tcPr>
          <w:p w14:paraId="15D3F6D2" w14:textId="77777777" w:rsidR="000861DC" w:rsidRPr="00DE56B2" w:rsidRDefault="00450585" w:rsidP="008A6580">
            <w:pPr>
              <w:rPr>
                <w:sz w:val="16"/>
                <w:szCs w:val="16"/>
              </w:rPr>
            </w:pPr>
            <w:r w:rsidRPr="00450585">
              <w:rPr>
                <w:sz w:val="16"/>
                <w:szCs w:val="16"/>
              </w:rPr>
              <w:t>R</w:t>
            </w:r>
          </w:p>
        </w:tc>
        <w:tc>
          <w:tcPr>
            <w:tcW w:w="3402" w:type="dxa"/>
          </w:tcPr>
          <w:p w14:paraId="7FB090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B5E97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4CA21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3970DFA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403A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D2126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BDD79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A9C54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6A7275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1600DD"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(egressShapingIsAvail==1): Maximum configurable value for the number of kBytes, which could be sent in a single burst.</w:t>
            </w:r>
          </w:p>
        </w:tc>
      </w:tr>
      <w:tr w:rsidR="000861DC" w:rsidRPr="007A4AF1" w14:paraId="6F0865A1" w14:textId="77777777" w:rsidTr="005E729E">
        <w:tc>
          <w:tcPr>
            <w:tcW w:w="2326" w:type="dxa"/>
          </w:tcPr>
          <w:p w14:paraId="02B22017" w14:textId="77777777" w:rsidR="000861DC" w:rsidRPr="00DE56B2" w:rsidRDefault="00450585" w:rsidP="008A6580">
            <w:pPr>
              <w:rPr>
                <w:sz w:val="16"/>
                <w:szCs w:val="16"/>
              </w:rPr>
            </w:pPr>
            <w:r w:rsidRPr="00450585">
              <w:rPr>
                <w:sz w:val="16"/>
                <w:szCs w:val="16"/>
              </w:rPr>
              <w:lastRenderedPageBreak/>
              <w:t>bundlingIsAvail</w:t>
            </w:r>
          </w:p>
        </w:tc>
        <w:tc>
          <w:tcPr>
            <w:tcW w:w="2126" w:type="dxa"/>
          </w:tcPr>
          <w:p w14:paraId="0685D412" w14:textId="77777777" w:rsidR="00450585" w:rsidRPr="00450585" w:rsidRDefault="00450585" w:rsidP="008A6580">
            <w:pPr>
              <w:rPr>
                <w:sz w:val="16"/>
                <w:szCs w:val="16"/>
              </w:rPr>
            </w:pPr>
            <w:r w:rsidRPr="00450585">
              <w:rPr>
                <w:sz w:val="16"/>
                <w:szCs w:val="16"/>
              </w:rPr>
              <w:t>Boolean</w:t>
            </w:r>
          </w:p>
          <w:p w14:paraId="5725757B" w14:textId="77777777" w:rsidR="000861DC" w:rsidRPr="00DE56B2" w:rsidRDefault="00450585" w:rsidP="008A6580">
            <w:pPr>
              <w:rPr>
                <w:sz w:val="16"/>
                <w:szCs w:val="16"/>
              </w:rPr>
            </w:pPr>
            <w:r w:rsidRPr="00450585">
              <w:rPr>
                <w:sz w:val="16"/>
                <w:szCs w:val="16"/>
              </w:rPr>
              <w:t>false</w:t>
            </w:r>
          </w:p>
        </w:tc>
        <w:tc>
          <w:tcPr>
            <w:tcW w:w="1134" w:type="dxa"/>
          </w:tcPr>
          <w:p w14:paraId="5318D055" w14:textId="77777777" w:rsidR="000861DC" w:rsidRPr="00DE56B2" w:rsidRDefault="00450585" w:rsidP="008A6580">
            <w:pPr>
              <w:rPr>
                <w:sz w:val="16"/>
                <w:szCs w:val="16"/>
              </w:rPr>
            </w:pPr>
            <w:r w:rsidRPr="00450585">
              <w:rPr>
                <w:sz w:val="16"/>
                <w:szCs w:val="16"/>
              </w:rPr>
              <w:t>1</w:t>
            </w:r>
          </w:p>
        </w:tc>
        <w:tc>
          <w:tcPr>
            <w:tcW w:w="709" w:type="dxa"/>
          </w:tcPr>
          <w:p w14:paraId="79FD2391" w14:textId="77777777" w:rsidR="000861DC" w:rsidRPr="00DE56B2" w:rsidRDefault="00450585" w:rsidP="008A6580">
            <w:pPr>
              <w:rPr>
                <w:sz w:val="16"/>
                <w:szCs w:val="16"/>
              </w:rPr>
            </w:pPr>
            <w:r w:rsidRPr="00450585">
              <w:rPr>
                <w:sz w:val="16"/>
                <w:szCs w:val="16"/>
              </w:rPr>
              <w:t>R</w:t>
            </w:r>
          </w:p>
        </w:tc>
        <w:tc>
          <w:tcPr>
            <w:tcW w:w="3402" w:type="dxa"/>
          </w:tcPr>
          <w:p w14:paraId="7F4A77F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E86BE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D8194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F347D4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BB75D5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83D9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1454E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AEAF7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332AF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A894427" w14:textId="77777777" w:rsidR="00450585" w:rsidRPr="00450585" w:rsidRDefault="00450585" w:rsidP="008A6580">
            <w:pPr>
              <w:spacing w:before="0" w:after="0" w:line="240" w:lineRule="auto"/>
              <w:rPr>
                <w:color w:val="7030A0"/>
                <w:sz w:val="16"/>
                <w:szCs w:val="16"/>
              </w:rPr>
            </w:pPr>
            <w:r w:rsidRPr="007A4AF1">
              <w:rPr>
                <w:sz w:val="16"/>
                <w:szCs w:val="16"/>
              </w:rPr>
              <w:t>This attribute has to be set on 'true', if the device allows combining resources from several air interfaces for transporting this Ethernet container.</w:t>
            </w:r>
          </w:p>
        </w:tc>
      </w:tr>
      <w:tr w:rsidR="000861DC" w:rsidRPr="007A4AF1" w14:paraId="2DC2D15A" w14:textId="77777777" w:rsidTr="005E729E">
        <w:tc>
          <w:tcPr>
            <w:tcW w:w="2326" w:type="dxa"/>
          </w:tcPr>
          <w:p w14:paraId="302FCD0C" w14:textId="77777777" w:rsidR="000861DC" w:rsidRPr="00DE56B2" w:rsidRDefault="00450585" w:rsidP="008A6580">
            <w:pPr>
              <w:rPr>
                <w:sz w:val="16"/>
                <w:szCs w:val="16"/>
              </w:rPr>
            </w:pPr>
            <w:r w:rsidRPr="00450585">
              <w:rPr>
                <w:sz w:val="16"/>
                <w:szCs w:val="16"/>
              </w:rPr>
              <w:t>bundlingGroupSizeMax</w:t>
            </w:r>
          </w:p>
        </w:tc>
        <w:tc>
          <w:tcPr>
            <w:tcW w:w="2126" w:type="dxa"/>
          </w:tcPr>
          <w:p w14:paraId="34DA0D11" w14:textId="77777777" w:rsidR="00450585" w:rsidRPr="00450585" w:rsidRDefault="00450585" w:rsidP="008A6580">
            <w:pPr>
              <w:rPr>
                <w:sz w:val="16"/>
                <w:szCs w:val="16"/>
              </w:rPr>
            </w:pPr>
            <w:r w:rsidRPr="00450585">
              <w:rPr>
                <w:sz w:val="16"/>
                <w:szCs w:val="16"/>
              </w:rPr>
              <w:t>Integer</w:t>
            </w:r>
          </w:p>
          <w:p w14:paraId="2C34187F" w14:textId="77777777" w:rsidR="000861DC" w:rsidRPr="00DE56B2" w:rsidRDefault="00450585" w:rsidP="008A6580">
            <w:pPr>
              <w:rPr>
                <w:sz w:val="16"/>
                <w:szCs w:val="16"/>
              </w:rPr>
            </w:pPr>
            <w:r w:rsidRPr="00450585">
              <w:rPr>
                <w:sz w:val="16"/>
                <w:szCs w:val="16"/>
              </w:rPr>
              <w:t>-1</w:t>
            </w:r>
          </w:p>
        </w:tc>
        <w:tc>
          <w:tcPr>
            <w:tcW w:w="1134" w:type="dxa"/>
          </w:tcPr>
          <w:p w14:paraId="659C9960" w14:textId="77777777" w:rsidR="000861DC" w:rsidRPr="00DE56B2" w:rsidRDefault="00450585" w:rsidP="008A6580">
            <w:pPr>
              <w:rPr>
                <w:sz w:val="16"/>
                <w:szCs w:val="16"/>
              </w:rPr>
            </w:pPr>
            <w:r w:rsidRPr="00450585">
              <w:rPr>
                <w:sz w:val="16"/>
                <w:szCs w:val="16"/>
              </w:rPr>
              <w:t>1</w:t>
            </w:r>
          </w:p>
        </w:tc>
        <w:tc>
          <w:tcPr>
            <w:tcW w:w="709" w:type="dxa"/>
          </w:tcPr>
          <w:p w14:paraId="43B4DE87" w14:textId="77777777" w:rsidR="000861DC" w:rsidRPr="00DE56B2" w:rsidRDefault="00450585" w:rsidP="008A6580">
            <w:pPr>
              <w:rPr>
                <w:sz w:val="16"/>
                <w:szCs w:val="16"/>
              </w:rPr>
            </w:pPr>
            <w:r w:rsidRPr="00450585">
              <w:rPr>
                <w:sz w:val="16"/>
                <w:szCs w:val="16"/>
              </w:rPr>
              <w:t>R</w:t>
            </w:r>
          </w:p>
        </w:tc>
        <w:tc>
          <w:tcPr>
            <w:tcW w:w="3402" w:type="dxa"/>
          </w:tcPr>
          <w:p w14:paraId="0CC9B5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1330BD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E5ADE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4F2402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375306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1CF8D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2755C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B618F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8DBF8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9D28EF3" w14:textId="77777777" w:rsidR="00450585" w:rsidRPr="00450585" w:rsidRDefault="00450585" w:rsidP="008A6580">
            <w:pPr>
              <w:spacing w:before="0" w:after="0" w:line="240" w:lineRule="auto"/>
              <w:rPr>
                <w:color w:val="7030A0"/>
                <w:sz w:val="16"/>
                <w:szCs w:val="16"/>
              </w:rPr>
            </w:pPr>
            <w:r w:rsidRPr="007A4AF1">
              <w:rPr>
                <w:sz w:val="16"/>
                <w:szCs w:val="16"/>
              </w:rPr>
              <w:t>802.3 according to 30.11.1.1.6 aLocalPAFCapacity and ITU-T Rec. G.998.3 Appendix II aGroupCapacity. No Mbit/s value, but number of Ethernet Segments that can be aggregated for transporting this Ethernet Container. Reasonable values are between1 and 32.</w:t>
            </w:r>
          </w:p>
        </w:tc>
      </w:tr>
      <w:tr w:rsidR="000861DC" w:rsidRPr="007A4AF1" w14:paraId="2183D327" w14:textId="77777777" w:rsidTr="005E729E">
        <w:tc>
          <w:tcPr>
            <w:tcW w:w="2326" w:type="dxa"/>
          </w:tcPr>
          <w:p w14:paraId="25E631B4" w14:textId="77777777" w:rsidR="000861DC" w:rsidRPr="00DE56B2" w:rsidRDefault="00450585" w:rsidP="008A6580">
            <w:pPr>
              <w:rPr>
                <w:sz w:val="16"/>
                <w:szCs w:val="16"/>
              </w:rPr>
            </w:pPr>
            <w:r w:rsidRPr="00450585">
              <w:rPr>
                <w:sz w:val="16"/>
                <w:szCs w:val="16"/>
              </w:rPr>
              <w:t>supportOfManagementFramesWithoutPreambleIsAvail</w:t>
            </w:r>
          </w:p>
        </w:tc>
        <w:tc>
          <w:tcPr>
            <w:tcW w:w="2126" w:type="dxa"/>
          </w:tcPr>
          <w:p w14:paraId="0B0D8F39" w14:textId="77777777" w:rsidR="00450585" w:rsidRPr="00450585" w:rsidRDefault="00450585" w:rsidP="008A6580">
            <w:pPr>
              <w:rPr>
                <w:sz w:val="16"/>
                <w:szCs w:val="16"/>
              </w:rPr>
            </w:pPr>
            <w:r w:rsidRPr="00450585">
              <w:rPr>
                <w:sz w:val="16"/>
                <w:szCs w:val="16"/>
              </w:rPr>
              <w:t>Boolean</w:t>
            </w:r>
          </w:p>
          <w:p w14:paraId="223C4677" w14:textId="77777777" w:rsidR="000861DC" w:rsidRPr="00DE56B2" w:rsidRDefault="00450585" w:rsidP="008A6580">
            <w:pPr>
              <w:rPr>
                <w:sz w:val="16"/>
                <w:szCs w:val="16"/>
              </w:rPr>
            </w:pPr>
            <w:r w:rsidRPr="00450585">
              <w:rPr>
                <w:sz w:val="16"/>
                <w:szCs w:val="16"/>
              </w:rPr>
              <w:t>false</w:t>
            </w:r>
          </w:p>
        </w:tc>
        <w:tc>
          <w:tcPr>
            <w:tcW w:w="1134" w:type="dxa"/>
          </w:tcPr>
          <w:p w14:paraId="7D680504" w14:textId="77777777" w:rsidR="000861DC" w:rsidRPr="00DE56B2" w:rsidRDefault="00450585" w:rsidP="008A6580">
            <w:pPr>
              <w:rPr>
                <w:sz w:val="16"/>
                <w:szCs w:val="16"/>
              </w:rPr>
            </w:pPr>
            <w:r w:rsidRPr="00450585">
              <w:rPr>
                <w:sz w:val="16"/>
                <w:szCs w:val="16"/>
              </w:rPr>
              <w:t>1</w:t>
            </w:r>
          </w:p>
        </w:tc>
        <w:tc>
          <w:tcPr>
            <w:tcW w:w="709" w:type="dxa"/>
          </w:tcPr>
          <w:p w14:paraId="1A9556BA" w14:textId="77777777" w:rsidR="000861DC" w:rsidRPr="00DE56B2" w:rsidRDefault="00450585" w:rsidP="008A6580">
            <w:pPr>
              <w:rPr>
                <w:sz w:val="16"/>
                <w:szCs w:val="16"/>
              </w:rPr>
            </w:pPr>
            <w:r w:rsidRPr="00450585">
              <w:rPr>
                <w:sz w:val="16"/>
                <w:szCs w:val="16"/>
              </w:rPr>
              <w:t>R</w:t>
            </w:r>
          </w:p>
        </w:tc>
        <w:tc>
          <w:tcPr>
            <w:tcW w:w="3402" w:type="dxa"/>
          </w:tcPr>
          <w:p w14:paraId="6E2CE3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B142BB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FDEA4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B6681E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9264C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9318C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CE9B7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D37E8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4E5E8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30BA9F3" w14:textId="77777777" w:rsidR="00450585" w:rsidRPr="00450585" w:rsidRDefault="00450585" w:rsidP="008A6580">
            <w:pPr>
              <w:spacing w:before="0" w:after="0" w:line="240" w:lineRule="auto"/>
              <w:rPr>
                <w:color w:val="7030A0"/>
                <w:sz w:val="16"/>
                <w:szCs w:val="16"/>
              </w:rPr>
            </w:pPr>
            <w:r w:rsidRPr="007A4AF1">
              <w:rPr>
                <w:sz w:val="16"/>
                <w:szCs w:val="16"/>
              </w:rPr>
              <w:t>802.3. 1 = Management frames with suppressed preamble are also accepted.</w:t>
            </w:r>
          </w:p>
        </w:tc>
      </w:tr>
      <w:tr w:rsidR="000861DC" w:rsidRPr="007A4AF1" w14:paraId="341BE789" w14:textId="77777777" w:rsidTr="005E729E">
        <w:tc>
          <w:tcPr>
            <w:tcW w:w="2326" w:type="dxa"/>
          </w:tcPr>
          <w:p w14:paraId="59484D04" w14:textId="77777777" w:rsidR="000861DC" w:rsidRPr="00DE56B2" w:rsidRDefault="00450585" w:rsidP="008A6580">
            <w:pPr>
              <w:rPr>
                <w:sz w:val="16"/>
                <w:szCs w:val="16"/>
              </w:rPr>
            </w:pPr>
            <w:r w:rsidRPr="00450585">
              <w:rPr>
                <w:sz w:val="16"/>
                <w:szCs w:val="16"/>
              </w:rPr>
              <w:t>_supportedHeaderCompressionKindList</w:t>
            </w:r>
          </w:p>
        </w:tc>
        <w:tc>
          <w:tcPr>
            <w:tcW w:w="2126" w:type="dxa"/>
          </w:tcPr>
          <w:p w14:paraId="45BF8817" w14:textId="77777777" w:rsidR="00450585" w:rsidRPr="00450585" w:rsidRDefault="00450585" w:rsidP="008A6580">
            <w:pPr>
              <w:rPr>
                <w:sz w:val="16"/>
                <w:szCs w:val="16"/>
              </w:rPr>
            </w:pPr>
            <w:r w:rsidRPr="00450585">
              <w:rPr>
                <w:sz w:val="16"/>
                <w:szCs w:val="16"/>
              </w:rPr>
              <w:t>HeaderCompressionKind</w:t>
            </w:r>
          </w:p>
          <w:p w14:paraId="5FD4BAF0" w14:textId="77777777" w:rsidR="000861DC" w:rsidRPr="00DE56B2" w:rsidRDefault="00450585" w:rsidP="008A6580">
            <w:pPr>
              <w:rPr>
                <w:sz w:val="16"/>
                <w:szCs w:val="16"/>
              </w:rPr>
            </w:pPr>
            <w:r w:rsidRPr="00450585">
              <w:rPr>
                <w:sz w:val="16"/>
                <w:szCs w:val="16"/>
              </w:rPr>
              <w:t>./.</w:t>
            </w:r>
          </w:p>
        </w:tc>
        <w:tc>
          <w:tcPr>
            <w:tcW w:w="1134" w:type="dxa"/>
          </w:tcPr>
          <w:p w14:paraId="7F146831" w14:textId="77777777" w:rsidR="000861DC" w:rsidRPr="00DE56B2" w:rsidRDefault="00450585" w:rsidP="008A6580">
            <w:pPr>
              <w:rPr>
                <w:sz w:val="16"/>
                <w:szCs w:val="16"/>
              </w:rPr>
            </w:pPr>
            <w:r w:rsidRPr="00450585">
              <w:rPr>
                <w:sz w:val="16"/>
                <w:szCs w:val="16"/>
              </w:rPr>
              <w:t>0..*</w:t>
            </w:r>
          </w:p>
        </w:tc>
        <w:tc>
          <w:tcPr>
            <w:tcW w:w="709" w:type="dxa"/>
          </w:tcPr>
          <w:p w14:paraId="4CEE2C4A" w14:textId="77777777" w:rsidR="000861DC" w:rsidRPr="00DE56B2" w:rsidRDefault="00450585" w:rsidP="008A6580">
            <w:pPr>
              <w:rPr>
                <w:sz w:val="16"/>
                <w:szCs w:val="16"/>
              </w:rPr>
            </w:pPr>
            <w:r w:rsidRPr="00450585">
              <w:rPr>
                <w:sz w:val="16"/>
                <w:szCs w:val="16"/>
              </w:rPr>
              <w:t>R</w:t>
            </w:r>
          </w:p>
        </w:tc>
        <w:tc>
          <w:tcPr>
            <w:tcW w:w="3402" w:type="dxa"/>
          </w:tcPr>
          <w:p w14:paraId="682602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4A209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7D16E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8931F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2205F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74B54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FF8A4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0B9A0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C5B70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B082FBA" w14:textId="77777777" w:rsidR="00450585" w:rsidRPr="00450585" w:rsidRDefault="00450585" w:rsidP="008A6580">
            <w:pPr>
              <w:spacing w:before="0" w:after="0" w:line="240" w:lineRule="auto"/>
              <w:rPr>
                <w:color w:val="7030A0"/>
                <w:sz w:val="16"/>
                <w:szCs w:val="16"/>
              </w:rPr>
            </w:pPr>
            <w:ins w:id="8" w:author="Heinze Thorsten" w:date="2019-05-31T17:30:00Z">
              <w:r w:rsidRPr="007A4AF1">
                <w:rPr>
                  <w:sz w:val="16"/>
                  <w:szCs w:val="16"/>
                </w:rPr>
                <w:t>Lists the kinds of header compression, which are supported by the device.</w:t>
              </w:r>
            </w:ins>
          </w:p>
        </w:tc>
      </w:tr>
      <w:tr w:rsidR="000861DC" w:rsidRPr="007A4AF1" w14:paraId="4723386A" w14:textId="77777777" w:rsidTr="005E729E">
        <w:tc>
          <w:tcPr>
            <w:tcW w:w="2326" w:type="dxa"/>
          </w:tcPr>
          <w:p w14:paraId="2D8E3B14" w14:textId="77777777" w:rsidR="000861DC" w:rsidRPr="00DE56B2" w:rsidRDefault="00450585" w:rsidP="008A6580">
            <w:pPr>
              <w:rPr>
                <w:sz w:val="16"/>
                <w:szCs w:val="16"/>
              </w:rPr>
            </w:pPr>
            <w:r w:rsidRPr="00450585">
              <w:rPr>
                <w:sz w:val="16"/>
                <w:szCs w:val="16"/>
              </w:rPr>
              <w:t>fecIsAvail</w:t>
            </w:r>
          </w:p>
        </w:tc>
        <w:tc>
          <w:tcPr>
            <w:tcW w:w="2126" w:type="dxa"/>
          </w:tcPr>
          <w:p w14:paraId="447D2C9B" w14:textId="77777777" w:rsidR="00450585" w:rsidRPr="00450585" w:rsidRDefault="00450585" w:rsidP="008A6580">
            <w:pPr>
              <w:rPr>
                <w:sz w:val="16"/>
                <w:szCs w:val="16"/>
              </w:rPr>
            </w:pPr>
            <w:r w:rsidRPr="00450585">
              <w:rPr>
                <w:sz w:val="16"/>
                <w:szCs w:val="16"/>
              </w:rPr>
              <w:t>Boolean</w:t>
            </w:r>
          </w:p>
          <w:p w14:paraId="112514F2" w14:textId="77777777" w:rsidR="000861DC" w:rsidRPr="00DE56B2" w:rsidRDefault="00450585" w:rsidP="008A6580">
            <w:pPr>
              <w:rPr>
                <w:sz w:val="16"/>
                <w:szCs w:val="16"/>
              </w:rPr>
            </w:pPr>
            <w:r w:rsidRPr="00450585">
              <w:rPr>
                <w:sz w:val="16"/>
                <w:szCs w:val="16"/>
              </w:rPr>
              <w:t>false</w:t>
            </w:r>
          </w:p>
        </w:tc>
        <w:tc>
          <w:tcPr>
            <w:tcW w:w="1134" w:type="dxa"/>
          </w:tcPr>
          <w:p w14:paraId="56A14B33" w14:textId="77777777" w:rsidR="000861DC" w:rsidRPr="00DE56B2" w:rsidRDefault="00450585" w:rsidP="008A6580">
            <w:pPr>
              <w:rPr>
                <w:sz w:val="16"/>
                <w:szCs w:val="16"/>
              </w:rPr>
            </w:pPr>
            <w:r w:rsidRPr="00450585">
              <w:rPr>
                <w:sz w:val="16"/>
                <w:szCs w:val="16"/>
              </w:rPr>
              <w:t>1</w:t>
            </w:r>
          </w:p>
        </w:tc>
        <w:tc>
          <w:tcPr>
            <w:tcW w:w="709" w:type="dxa"/>
          </w:tcPr>
          <w:p w14:paraId="04CEC1B7" w14:textId="77777777" w:rsidR="000861DC" w:rsidRPr="00DE56B2" w:rsidRDefault="00450585" w:rsidP="008A6580">
            <w:pPr>
              <w:rPr>
                <w:sz w:val="16"/>
                <w:szCs w:val="16"/>
              </w:rPr>
            </w:pPr>
            <w:r w:rsidRPr="00450585">
              <w:rPr>
                <w:sz w:val="16"/>
                <w:szCs w:val="16"/>
              </w:rPr>
              <w:t>R</w:t>
            </w:r>
          </w:p>
        </w:tc>
        <w:tc>
          <w:tcPr>
            <w:tcW w:w="3402" w:type="dxa"/>
          </w:tcPr>
          <w:p w14:paraId="0AEA49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90B9F5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DEC8A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67E85D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E1759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A696F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9E2E5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0913C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ED6EF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6A15AC0" w14:textId="77777777" w:rsidR="00450585" w:rsidRPr="00450585" w:rsidRDefault="00450585" w:rsidP="008A6580">
            <w:pPr>
              <w:spacing w:before="0" w:after="0" w:line="240" w:lineRule="auto"/>
              <w:rPr>
                <w:color w:val="7030A0"/>
                <w:sz w:val="16"/>
                <w:szCs w:val="16"/>
              </w:rPr>
            </w:pPr>
            <w:r w:rsidRPr="007A4AF1">
              <w:rPr>
                <w:sz w:val="16"/>
                <w:szCs w:val="16"/>
              </w:rPr>
              <w:t>802.3 according to 30.5.1.1.15 aFECAbility, 45.2.1.92.1 BASE-R FEC ability and 45.2.3.37 10GBASE-PR and 10/1GBASE-PRX FEC ability register and ITU-T Rec. G.998.3 Appendix II aFECSupported. 1 = Indicates that an optional Forward Error Correction (FEC) is supported.</w:t>
            </w:r>
          </w:p>
        </w:tc>
      </w:tr>
      <w:tr w:rsidR="000861DC" w:rsidRPr="007A4AF1" w14:paraId="07C708E1" w14:textId="77777777" w:rsidTr="005E729E">
        <w:tc>
          <w:tcPr>
            <w:tcW w:w="2326" w:type="dxa"/>
          </w:tcPr>
          <w:p w14:paraId="2D380AFB" w14:textId="77777777" w:rsidR="000861DC" w:rsidRPr="00DE56B2" w:rsidRDefault="00450585" w:rsidP="008A6580">
            <w:pPr>
              <w:rPr>
                <w:sz w:val="16"/>
                <w:szCs w:val="16"/>
              </w:rPr>
            </w:pPr>
            <w:r w:rsidRPr="00450585">
              <w:rPr>
                <w:sz w:val="16"/>
                <w:szCs w:val="16"/>
              </w:rPr>
              <w:lastRenderedPageBreak/>
              <w:t>fecWordSizeMax</w:t>
            </w:r>
          </w:p>
        </w:tc>
        <w:tc>
          <w:tcPr>
            <w:tcW w:w="2126" w:type="dxa"/>
          </w:tcPr>
          <w:p w14:paraId="5A0A1C2B" w14:textId="77777777" w:rsidR="00450585" w:rsidRPr="00450585" w:rsidRDefault="00450585" w:rsidP="008A6580">
            <w:pPr>
              <w:rPr>
                <w:sz w:val="16"/>
                <w:szCs w:val="16"/>
              </w:rPr>
            </w:pPr>
            <w:r w:rsidRPr="00450585">
              <w:rPr>
                <w:sz w:val="16"/>
                <w:szCs w:val="16"/>
              </w:rPr>
              <w:t>Integer</w:t>
            </w:r>
          </w:p>
          <w:p w14:paraId="50E7876B" w14:textId="77777777" w:rsidR="000861DC" w:rsidRPr="00DE56B2" w:rsidRDefault="00450585" w:rsidP="008A6580">
            <w:pPr>
              <w:rPr>
                <w:sz w:val="16"/>
                <w:szCs w:val="16"/>
              </w:rPr>
            </w:pPr>
            <w:r w:rsidRPr="00450585">
              <w:rPr>
                <w:sz w:val="16"/>
                <w:szCs w:val="16"/>
              </w:rPr>
              <w:t>-1</w:t>
            </w:r>
          </w:p>
        </w:tc>
        <w:tc>
          <w:tcPr>
            <w:tcW w:w="1134" w:type="dxa"/>
          </w:tcPr>
          <w:p w14:paraId="5D42FFFE" w14:textId="77777777" w:rsidR="000861DC" w:rsidRPr="00DE56B2" w:rsidRDefault="00450585" w:rsidP="008A6580">
            <w:pPr>
              <w:rPr>
                <w:sz w:val="16"/>
                <w:szCs w:val="16"/>
              </w:rPr>
            </w:pPr>
            <w:r w:rsidRPr="00450585">
              <w:rPr>
                <w:sz w:val="16"/>
                <w:szCs w:val="16"/>
              </w:rPr>
              <w:t>1</w:t>
            </w:r>
          </w:p>
        </w:tc>
        <w:tc>
          <w:tcPr>
            <w:tcW w:w="709" w:type="dxa"/>
          </w:tcPr>
          <w:p w14:paraId="6E63913B" w14:textId="77777777" w:rsidR="000861DC" w:rsidRPr="00DE56B2" w:rsidRDefault="00450585" w:rsidP="008A6580">
            <w:pPr>
              <w:rPr>
                <w:sz w:val="16"/>
                <w:szCs w:val="16"/>
              </w:rPr>
            </w:pPr>
            <w:r w:rsidRPr="00450585">
              <w:rPr>
                <w:sz w:val="16"/>
                <w:szCs w:val="16"/>
              </w:rPr>
              <w:t>R</w:t>
            </w:r>
          </w:p>
        </w:tc>
        <w:tc>
          <w:tcPr>
            <w:tcW w:w="3402" w:type="dxa"/>
          </w:tcPr>
          <w:p w14:paraId="7CC77C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BF081B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4ACC0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1258BD6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67FEC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DA6D0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38BF4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B421D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626CA2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B00544"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aFECWordSize. Indicates maximum supported Forward Error Correction (FEC) code word size in Bytes. Expected values between 20 and 255.</w:t>
            </w:r>
          </w:p>
        </w:tc>
      </w:tr>
      <w:tr w:rsidR="000861DC" w:rsidRPr="007A4AF1" w14:paraId="77504960" w14:textId="77777777" w:rsidTr="005E729E">
        <w:tc>
          <w:tcPr>
            <w:tcW w:w="2326" w:type="dxa"/>
          </w:tcPr>
          <w:p w14:paraId="79AC46EC" w14:textId="77777777" w:rsidR="000861DC" w:rsidRPr="00DE56B2" w:rsidRDefault="00450585" w:rsidP="008A6580">
            <w:pPr>
              <w:rPr>
                <w:sz w:val="16"/>
                <w:szCs w:val="16"/>
              </w:rPr>
            </w:pPr>
            <w:r w:rsidRPr="00450585">
              <w:rPr>
                <w:sz w:val="16"/>
                <w:szCs w:val="16"/>
              </w:rPr>
              <w:t>supportedFecRedundancySizeList</w:t>
            </w:r>
          </w:p>
        </w:tc>
        <w:tc>
          <w:tcPr>
            <w:tcW w:w="2126" w:type="dxa"/>
          </w:tcPr>
          <w:p w14:paraId="6129CBDC" w14:textId="77777777" w:rsidR="00450585" w:rsidRPr="00450585" w:rsidRDefault="00450585" w:rsidP="008A6580">
            <w:pPr>
              <w:rPr>
                <w:sz w:val="16"/>
                <w:szCs w:val="16"/>
              </w:rPr>
            </w:pPr>
            <w:r w:rsidRPr="00450585">
              <w:rPr>
                <w:sz w:val="16"/>
                <w:szCs w:val="16"/>
              </w:rPr>
              <w:t>FecRedundancySizeType</w:t>
            </w:r>
          </w:p>
          <w:p w14:paraId="1B7EA824" w14:textId="77777777" w:rsidR="000861DC" w:rsidRPr="00DE56B2" w:rsidRDefault="00450585" w:rsidP="008A6580">
            <w:pPr>
              <w:rPr>
                <w:sz w:val="16"/>
                <w:szCs w:val="16"/>
              </w:rPr>
            </w:pPr>
            <w:r w:rsidRPr="00450585">
              <w:rPr>
                <w:sz w:val="16"/>
                <w:szCs w:val="16"/>
              </w:rPr>
              <w:t>NOT_YET_DEFINED</w:t>
            </w:r>
          </w:p>
        </w:tc>
        <w:tc>
          <w:tcPr>
            <w:tcW w:w="1134" w:type="dxa"/>
          </w:tcPr>
          <w:p w14:paraId="65053229" w14:textId="77777777" w:rsidR="000861DC" w:rsidRPr="00DE56B2" w:rsidRDefault="00450585" w:rsidP="008A6580">
            <w:pPr>
              <w:rPr>
                <w:sz w:val="16"/>
                <w:szCs w:val="16"/>
              </w:rPr>
            </w:pPr>
            <w:r w:rsidRPr="00450585">
              <w:rPr>
                <w:sz w:val="16"/>
                <w:szCs w:val="16"/>
              </w:rPr>
              <w:t>1..*</w:t>
            </w:r>
          </w:p>
        </w:tc>
        <w:tc>
          <w:tcPr>
            <w:tcW w:w="709" w:type="dxa"/>
          </w:tcPr>
          <w:p w14:paraId="13623ADF" w14:textId="77777777" w:rsidR="000861DC" w:rsidRPr="00DE56B2" w:rsidRDefault="00450585" w:rsidP="008A6580">
            <w:pPr>
              <w:rPr>
                <w:sz w:val="16"/>
                <w:szCs w:val="16"/>
              </w:rPr>
            </w:pPr>
            <w:r w:rsidRPr="00450585">
              <w:rPr>
                <w:sz w:val="16"/>
                <w:szCs w:val="16"/>
              </w:rPr>
              <w:t>R</w:t>
            </w:r>
          </w:p>
        </w:tc>
        <w:tc>
          <w:tcPr>
            <w:tcW w:w="3402" w:type="dxa"/>
          </w:tcPr>
          <w:p w14:paraId="3A7926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CD6E0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802B8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B66CB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198FA6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4CB67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A6100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6523D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1723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EBA976F"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aFECRedundancySize. Indicates maximum supported Forward Error Correction (FEC) redundancy word size.</w:t>
            </w:r>
          </w:p>
        </w:tc>
      </w:tr>
      <w:tr w:rsidR="000861DC" w:rsidRPr="007A4AF1" w14:paraId="5B189277" w14:textId="77777777" w:rsidTr="005E729E">
        <w:tc>
          <w:tcPr>
            <w:tcW w:w="2326" w:type="dxa"/>
          </w:tcPr>
          <w:p w14:paraId="5E1BCFB9" w14:textId="77777777" w:rsidR="000861DC" w:rsidRPr="00DE56B2" w:rsidRDefault="00450585" w:rsidP="008A6580">
            <w:pPr>
              <w:rPr>
                <w:sz w:val="16"/>
                <w:szCs w:val="16"/>
              </w:rPr>
            </w:pPr>
            <w:r w:rsidRPr="00450585">
              <w:rPr>
                <w:sz w:val="16"/>
                <w:szCs w:val="16"/>
              </w:rPr>
              <w:t>supportedFecInterleaverKindList</w:t>
            </w:r>
          </w:p>
        </w:tc>
        <w:tc>
          <w:tcPr>
            <w:tcW w:w="2126" w:type="dxa"/>
          </w:tcPr>
          <w:p w14:paraId="6BFCE31E" w14:textId="77777777" w:rsidR="00450585" w:rsidRPr="00450585" w:rsidRDefault="00450585" w:rsidP="008A6580">
            <w:pPr>
              <w:rPr>
                <w:sz w:val="16"/>
                <w:szCs w:val="16"/>
              </w:rPr>
            </w:pPr>
            <w:r w:rsidRPr="00450585">
              <w:rPr>
                <w:sz w:val="16"/>
                <w:szCs w:val="16"/>
              </w:rPr>
              <w:t>FecInterleaverKindType</w:t>
            </w:r>
          </w:p>
          <w:p w14:paraId="5FA1D9DA" w14:textId="77777777" w:rsidR="000861DC" w:rsidRPr="00DE56B2" w:rsidRDefault="00450585" w:rsidP="008A6580">
            <w:pPr>
              <w:rPr>
                <w:sz w:val="16"/>
                <w:szCs w:val="16"/>
              </w:rPr>
            </w:pPr>
            <w:r w:rsidRPr="00450585">
              <w:rPr>
                <w:sz w:val="16"/>
                <w:szCs w:val="16"/>
              </w:rPr>
              <w:t>NOT_YET_DEFINED</w:t>
            </w:r>
          </w:p>
        </w:tc>
        <w:tc>
          <w:tcPr>
            <w:tcW w:w="1134" w:type="dxa"/>
          </w:tcPr>
          <w:p w14:paraId="5F2F6605" w14:textId="77777777" w:rsidR="000861DC" w:rsidRPr="00DE56B2" w:rsidRDefault="00450585" w:rsidP="008A6580">
            <w:pPr>
              <w:rPr>
                <w:sz w:val="16"/>
                <w:szCs w:val="16"/>
              </w:rPr>
            </w:pPr>
            <w:r w:rsidRPr="00450585">
              <w:rPr>
                <w:sz w:val="16"/>
                <w:szCs w:val="16"/>
              </w:rPr>
              <w:t>1..*</w:t>
            </w:r>
          </w:p>
        </w:tc>
        <w:tc>
          <w:tcPr>
            <w:tcW w:w="709" w:type="dxa"/>
          </w:tcPr>
          <w:p w14:paraId="3869C840" w14:textId="77777777" w:rsidR="000861DC" w:rsidRPr="00DE56B2" w:rsidRDefault="00450585" w:rsidP="008A6580">
            <w:pPr>
              <w:rPr>
                <w:sz w:val="16"/>
                <w:szCs w:val="16"/>
              </w:rPr>
            </w:pPr>
            <w:r w:rsidRPr="00450585">
              <w:rPr>
                <w:sz w:val="16"/>
                <w:szCs w:val="16"/>
              </w:rPr>
              <w:t>R</w:t>
            </w:r>
          </w:p>
        </w:tc>
        <w:tc>
          <w:tcPr>
            <w:tcW w:w="3402" w:type="dxa"/>
          </w:tcPr>
          <w:p w14:paraId="4D34117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8E263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5D0A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D58BC5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3F3BD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4E76A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CFD7B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37BD9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141B4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0BE9BC9"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aFECInterleaverType</w:t>
            </w:r>
          </w:p>
          <w:p w14:paraId="7B6B368C" w14:textId="77777777" w:rsidR="00450585" w:rsidRPr="00450585" w:rsidRDefault="00450585" w:rsidP="008A6580">
            <w:pPr>
              <w:spacing w:before="0" w:after="0" w:line="240" w:lineRule="auto"/>
              <w:rPr>
                <w:color w:val="7030A0"/>
                <w:sz w:val="16"/>
                <w:szCs w:val="16"/>
              </w:rPr>
            </w:pPr>
            <w:r w:rsidRPr="007A4AF1">
              <w:rPr>
                <w:sz w:val="16"/>
                <w:szCs w:val="16"/>
              </w:rPr>
              <w:t>Supported kinds of Forward Error Correction (FEC) interleaver</w:t>
            </w:r>
          </w:p>
        </w:tc>
      </w:tr>
      <w:tr w:rsidR="000861DC" w:rsidRPr="007A4AF1" w14:paraId="72F61E9B" w14:textId="77777777" w:rsidTr="005E729E">
        <w:tc>
          <w:tcPr>
            <w:tcW w:w="2326" w:type="dxa"/>
          </w:tcPr>
          <w:p w14:paraId="58B7D7F0" w14:textId="77777777" w:rsidR="000861DC" w:rsidRPr="00DE56B2" w:rsidRDefault="00450585" w:rsidP="008A6580">
            <w:pPr>
              <w:rPr>
                <w:sz w:val="16"/>
                <w:szCs w:val="16"/>
              </w:rPr>
            </w:pPr>
            <w:r w:rsidRPr="00450585">
              <w:rPr>
                <w:sz w:val="16"/>
                <w:szCs w:val="16"/>
              </w:rPr>
              <w:t>supportedFecInterleaverDepthList</w:t>
            </w:r>
          </w:p>
        </w:tc>
        <w:tc>
          <w:tcPr>
            <w:tcW w:w="2126" w:type="dxa"/>
          </w:tcPr>
          <w:p w14:paraId="1FE403EE" w14:textId="77777777" w:rsidR="00450585" w:rsidRPr="00450585" w:rsidRDefault="00450585" w:rsidP="008A6580">
            <w:pPr>
              <w:rPr>
                <w:sz w:val="16"/>
                <w:szCs w:val="16"/>
              </w:rPr>
            </w:pPr>
            <w:r w:rsidRPr="00450585">
              <w:rPr>
                <w:sz w:val="16"/>
                <w:szCs w:val="16"/>
              </w:rPr>
              <w:t>FecInterleaverDepthType</w:t>
            </w:r>
          </w:p>
          <w:p w14:paraId="097790F7" w14:textId="77777777" w:rsidR="000861DC" w:rsidRPr="00DE56B2" w:rsidRDefault="00450585" w:rsidP="008A6580">
            <w:pPr>
              <w:rPr>
                <w:sz w:val="16"/>
                <w:szCs w:val="16"/>
              </w:rPr>
            </w:pPr>
            <w:r w:rsidRPr="00450585">
              <w:rPr>
                <w:sz w:val="16"/>
                <w:szCs w:val="16"/>
              </w:rPr>
              <w:t>NOT_YET_DEFINED</w:t>
            </w:r>
          </w:p>
        </w:tc>
        <w:tc>
          <w:tcPr>
            <w:tcW w:w="1134" w:type="dxa"/>
          </w:tcPr>
          <w:p w14:paraId="4B00FC7E" w14:textId="77777777" w:rsidR="000861DC" w:rsidRPr="00DE56B2" w:rsidRDefault="00450585" w:rsidP="008A6580">
            <w:pPr>
              <w:rPr>
                <w:sz w:val="16"/>
                <w:szCs w:val="16"/>
              </w:rPr>
            </w:pPr>
            <w:r w:rsidRPr="00450585">
              <w:rPr>
                <w:sz w:val="16"/>
                <w:szCs w:val="16"/>
              </w:rPr>
              <w:t>1..*</w:t>
            </w:r>
          </w:p>
        </w:tc>
        <w:tc>
          <w:tcPr>
            <w:tcW w:w="709" w:type="dxa"/>
          </w:tcPr>
          <w:p w14:paraId="7FE3406A" w14:textId="77777777" w:rsidR="000861DC" w:rsidRPr="00DE56B2" w:rsidRDefault="00450585" w:rsidP="008A6580">
            <w:pPr>
              <w:rPr>
                <w:sz w:val="16"/>
                <w:szCs w:val="16"/>
              </w:rPr>
            </w:pPr>
            <w:r w:rsidRPr="00450585">
              <w:rPr>
                <w:sz w:val="16"/>
                <w:szCs w:val="16"/>
              </w:rPr>
              <w:t>R</w:t>
            </w:r>
          </w:p>
        </w:tc>
        <w:tc>
          <w:tcPr>
            <w:tcW w:w="3402" w:type="dxa"/>
          </w:tcPr>
          <w:p w14:paraId="4C2B30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E1FAC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B5EF5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50E01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5216B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93F36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91A2D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C4F99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4CF30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B861C3D"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aFECInterleaverDepth. Indicates the supported depths of the Forward Error Correction (FEC) interleaver.</w:t>
            </w:r>
          </w:p>
        </w:tc>
      </w:tr>
      <w:tr w:rsidR="000861DC" w:rsidRPr="007A4AF1" w14:paraId="37FCCDFB" w14:textId="77777777" w:rsidTr="005E729E">
        <w:tc>
          <w:tcPr>
            <w:tcW w:w="2326" w:type="dxa"/>
          </w:tcPr>
          <w:p w14:paraId="67012754" w14:textId="77777777" w:rsidR="000861DC" w:rsidRPr="00DE56B2" w:rsidRDefault="00450585" w:rsidP="008A6580">
            <w:pPr>
              <w:rPr>
                <w:sz w:val="16"/>
                <w:szCs w:val="16"/>
              </w:rPr>
            </w:pPr>
            <w:r w:rsidRPr="00450585">
              <w:rPr>
                <w:sz w:val="16"/>
                <w:szCs w:val="16"/>
              </w:rPr>
              <w:t>encryptionIsAvail</w:t>
            </w:r>
          </w:p>
        </w:tc>
        <w:tc>
          <w:tcPr>
            <w:tcW w:w="2126" w:type="dxa"/>
          </w:tcPr>
          <w:p w14:paraId="324EA7A5" w14:textId="77777777" w:rsidR="00450585" w:rsidRPr="00450585" w:rsidRDefault="00450585" w:rsidP="008A6580">
            <w:pPr>
              <w:rPr>
                <w:sz w:val="16"/>
                <w:szCs w:val="16"/>
              </w:rPr>
            </w:pPr>
            <w:r w:rsidRPr="00450585">
              <w:rPr>
                <w:sz w:val="16"/>
                <w:szCs w:val="16"/>
              </w:rPr>
              <w:t>Boolean</w:t>
            </w:r>
          </w:p>
          <w:p w14:paraId="0E822E86" w14:textId="77777777" w:rsidR="000861DC" w:rsidRPr="00DE56B2" w:rsidRDefault="00450585" w:rsidP="008A6580">
            <w:pPr>
              <w:rPr>
                <w:sz w:val="16"/>
                <w:szCs w:val="16"/>
              </w:rPr>
            </w:pPr>
            <w:r w:rsidRPr="00450585">
              <w:rPr>
                <w:sz w:val="16"/>
                <w:szCs w:val="16"/>
              </w:rPr>
              <w:t>false</w:t>
            </w:r>
          </w:p>
        </w:tc>
        <w:tc>
          <w:tcPr>
            <w:tcW w:w="1134" w:type="dxa"/>
          </w:tcPr>
          <w:p w14:paraId="333F8C65" w14:textId="77777777" w:rsidR="000861DC" w:rsidRPr="00DE56B2" w:rsidRDefault="00450585" w:rsidP="008A6580">
            <w:pPr>
              <w:rPr>
                <w:sz w:val="16"/>
                <w:szCs w:val="16"/>
              </w:rPr>
            </w:pPr>
            <w:r w:rsidRPr="00450585">
              <w:rPr>
                <w:sz w:val="16"/>
                <w:szCs w:val="16"/>
              </w:rPr>
              <w:t>1</w:t>
            </w:r>
          </w:p>
        </w:tc>
        <w:tc>
          <w:tcPr>
            <w:tcW w:w="709" w:type="dxa"/>
          </w:tcPr>
          <w:p w14:paraId="27F9BDA2" w14:textId="77777777" w:rsidR="000861DC" w:rsidRPr="00DE56B2" w:rsidRDefault="00450585" w:rsidP="008A6580">
            <w:pPr>
              <w:rPr>
                <w:sz w:val="16"/>
                <w:szCs w:val="16"/>
              </w:rPr>
            </w:pPr>
            <w:r w:rsidRPr="00450585">
              <w:rPr>
                <w:sz w:val="16"/>
                <w:szCs w:val="16"/>
              </w:rPr>
              <w:t>R</w:t>
            </w:r>
          </w:p>
        </w:tc>
        <w:tc>
          <w:tcPr>
            <w:tcW w:w="3402" w:type="dxa"/>
          </w:tcPr>
          <w:p w14:paraId="32ECB9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9578E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4C3D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2DEC84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B5778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7B636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44569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E070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E4A10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A64617D" w14:textId="77777777" w:rsidR="00450585" w:rsidRPr="00450585" w:rsidRDefault="00450585" w:rsidP="008A6580">
            <w:pPr>
              <w:spacing w:before="0" w:after="0" w:line="240" w:lineRule="auto"/>
              <w:rPr>
                <w:color w:val="7030A0"/>
                <w:sz w:val="16"/>
                <w:szCs w:val="16"/>
              </w:rPr>
            </w:pPr>
            <w:r w:rsidRPr="007A4AF1">
              <w:rPr>
                <w:sz w:val="16"/>
                <w:szCs w:val="16"/>
              </w:rPr>
              <w:t>Shall be marked 'true', if Ethernet payload encryption is available.</w:t>
            </w:r>
          </w:p>
        </w:tc>
      </w:tr>
      <w:tr w:rsidR="000861DC" w:rsidRPr="007A4AF1" w14:paraId="4E46CCA8" w14:textId="77777777" w:rsidTr="005E729E">
        <w:trPr>
          <w:ins w:id="9" w:author="Heinze Thorsten" w:date="2019-05-31T17:30:00Z"/>
        </w:trPr>
        <w:tc>
          <w:tcPr>
            <w:tcW w:w="2326" w:type="dxa"/>
          </w:tcPr>
          <w:p w14:paraId="7876DA4A" w14:textId="77777777" w:rsidR="000861DC" w:rsidRPr="00DE56B2" w:rsidRDefault="00450585" w:rsidP="008A6580">
            <w:pPr>
              <w:rPr>
                <w:ins w:id="10" w:author="Heinze Thorsten" w:date="2019-05-31T17:30:00Z"/>
                <w:sz w:val="16"/>
                <w:szCs w:val="16"/>
              </w:rPr>
            </w:pPr>
            <w:ins w:id="11" w:author="Heinze Thorsten" w:date="2019-05-31T17:30:00Z">
              <w:r w:rsidRPr="00450585">
                <w:rPr>
                  <w:sz w:val="16"/>
                  <w:szCs w:val="16"/>
                </w:rPr>
                <w:lastRenderedPageBreak/>
                <w:t>statisticsIsAvail</w:t>
              </w:r>
            </w:ins>
          </w:p>
        </w:tc>
        <w:tc>
          <w:tcPr>
            <w:tcW w:w="2126" w:type="dxa"/>
          </w:tcPr>
          <w:p w14:paraId="02A14D5C" w14:textId="77777777" w:rsidR="00450585" w:rsidRPr="00450585" w:rsidRDefault="00450585" w:rsidP="008A6580">
            <w:pPr>
              <w:rPr>
                <w:ins w:id="12" w:author="Heinze Thorsten" w:date="2019-05-31T17:30:00Z"/>
                <w:sz w:val="16"/>
                <w:szCs w:val="16"/>
              </w:rPr>
            </w:pPr>
            <w:ins w:id="13" w:author="Heinze Thorsten" w:date="2019-05-31T17:30:00Z">
              <w:r w:rsidRPr="00450585">
                <w:rPr>
                  <w:sz w:val="16"/>
                  <w:szCs w:val="16"/>
                </w:rPr>
                <w:t>Boolean</w:t>
              </w:r>
            </w:ins>
          </w:p>
          <w:p w14:paraId="01217B4C" w14:textId="77777777" w:rsidR="000861DC" w:rsidRPr="00DE56B2" w:rsidRDefault="00450585" w:rsidP="008A6580">
            <w:pPr>
              <w:rPr>
                <w:ins w:id="14" w:author="Heinze Thorsten" w:date="2019-05-31T17:30:00Z"/>
                <w:sz w:val="16"/>
                <w:szCs w:val="16"/>
              </w:rPr>
            </w:pPr>
            <w:ins w:id="15" w:author="Heinze Thorsten" w:date="2019-05-31T17:30:00Z">
              <w:r w:rsidRPr="00450585">
                <w:rPr>
                  <w:sz w:val="16"/>
                  <w:szCs w:val="16"/>
                </w:rPr>
                <w:t>false</w:t>
              </w:r>
            </w:ins>
          </w:p>
        </w:tc>
        <w:tc>
          <w:tcPr>
            <w:tcW w:w="1134" w:type="dxa"/>
          </w:tcPr>
          <w:p w14:paraId="7C83C0EA" w14:textId="77777777" w:rsidR="000861DC" w:rsidRPr="00DE56B2" w:rsidRDefault="00450585" w:rsidP="008A6580">
            <w:pPr>
              <w:rPr>
                <w:ins w:id="16" w:author="Heinze Thorsten" w:date="2019-05-31T17:30:00Z"/>
                <w:sz w:val="16"/>
                <w:szCs w:val="16"/>
              </w:rPr>
            </w:pPr>
            <w:ins w:id="17" w:author="Heinze Thorsten" w:date="2019-05-31T17:30:00Z">
              <w:r w:rsidRPr="00450585">
                <w:rPr>
                  <w:sz w:val="16"/>
                  <w:szCs w:val="16"/>
                </w:rPr>
                <w:t>1</w:t>
              </w:r>
            </w:ins>
          </w:p>
        </w:tc>
        <w:tc>
          <w:tcPr>
            <w:tcW w:w="709" w:type="dxa"/>
          </w:tcPr>
          <w:p w14:paraId="658CCB95" w14:textId="77777777" w:rsidR="000861DC" w:rsidRPr="00DE56B2" w:rsidRDefault="00450585" w:rsidP="008A6580">
            <w:pPr>
              <w:rPr>
                <w:ins w:id="18" w:author="Heinze Thorsten" w:date="2019-05-31T17:30:00Z"/>
                <w:sz w:val="16"/>
                <w:szCs w:val="16"/>
              </w:rPr>
            </w:pPr>
            <w:ins w:id="19" w:author="Heinze Thorsten" w:date="2019-05-31T17:30:00Z">
              <w:r w:rsidRPr="00450585">
                <w:rPr>
                  <w:sz w:val="16"/>
                  <w:szCs w:val="16"/>
                </w:rPr>
                <w:t>R</w:t>
              </w:r>
            </w:ins>
          </w:p>
        </w:tc>
        <w:tc>
          <w:tcPr>
            <w:tcW w:w="3402" w:type="dxa"/>
          </w:tcPr>
          <w:p w14:paraId="656B0697" w14:textId="77777777" w:rsidR="00450585" w:rsidRPr="00450585" w:rsidRDefault="00450585" w:rsidP="008A6580">
            <w:pPr>
              <w:spacing w:before="0" w:after="0" w:line="240" w:lineRule="auto"/>
              <w:contextualSpacing/>
              <w:rPr>
                <w:ins w:id="20" w:author="Heinze Thorsten" w:date="2019-05-31T17:30:00Z"/>
                <w:color w:val="7030A0"/>
                <w:sz w:val="16"/>
                <w:szCs w:val="16"/>
              </w:rPr>
            </w:pPr>
            <w:ins w:id="21" w:author="Heinze Thorsten" w:date="2019-05-31T17:30:00Z">
              <w:r w:rsidRPr="002D60CB">
                <w:rPr>
                  <w:sz w:val="16"/>
                  <w:szCs w:val="16"/>
                </w:rPr>
                <w:t>OpenInterfaceModelAttribute</w:t>
              </w:r>
            </w:ins>
          </w:p>
          <w:p w14:paraId="55E8CB89" w14:textId="77777777" w:rsidR="00450585" w:rsidRPr="007A4AF1" w:rsidRDefault="00450585" w:rsidP="008A6580">
            <w:pPr>
              <w:pStyle w:val="Listenabsatz"/>
              <w:spacing w:before="0" w:after="0" w:line="240" w:lineRule="auto"/>
              <w:ind w:left="176" w:hanging="142"/>
              <w:contextualSpacing/>
              <w:rPr>
                <w:ins w:id="22" w:author="Heinze Thorsten" w:date="2019-05-31T17:30:00Z"/>
                <w:sz w:val="16"/>
                <w:szCs w:val="16"/>
              </w:rPr>
            </w:pPr>
            <w:ins w:id="23" w:author="Heinze Thorsten" w:date="2019-05-31T17:30:00Z">
              <w:r w:rsidRPr="007A4AF1">
                <w:t>•</w:t>
              </w:r>
              <w:r w:rsidRPr="007A4AF1">
                <w:tab/>
              </w:r>
              <w:r w:rsidRPr="007A4AF1">
                <w:rPr>
                  <w:sz w:val="16"/>
                  <w:szCs w:val="16"/>
                </w:rPr>
                <w:t>AVC: NO</w:t>
              </w:r>
            </w:ins>
          </w:p>
          <w:p w14:paraId="5ED52A33" w14:textId="77777777" w:rsidR="00450585" w:rsidRPr="007A4AF1" w:rsidRDefault="00450585" w:rsidP="008A6580">
            <w:pPr>
              <w:pStyle w:val="Listenabsatz"/>
              <w:spacing w:before="0" w:after="0" w:line="240" w:lineRule="auto"/>
              <w:ind w:left="176" w:hanging="142"/>
              <w:contextualSpacing/>
              <w:rPr>
                <w:ins w:id="24" w:author="Heinze Thorsten" w:date="2019-05-31T17:30:00Z"/>
                <w:sz w:val="16"/>
                <w:szCs w:val="16"/>
              </w:rPr>
            </w:pPr>
            <w:ins w:id="25" w:author="Heinze Thorsten" w:date="2019-05-31T17:30:00Z">
              <w:r w:rsidRPr="007A4AF1">
                <w:rPr>
                  <w:sz w:val="16"/>
                  <w:szCs w:val="16"/>
                </w:rPr>
                <w:t>•</w:t>
              </w:r>
              <w:r w:rsidRPr="007A4AF1">
                <w:rPr>
                  <w:sz w:val="16"/>
                  <w:szCs w:val="16"/>
                </w:rPr>
                <w:tab/>
                <w:t>bitLength: NA</w:t>
              </w:r>
            </w:ins>
          </w:p>
          <w:p w14:paraId="32C0C1CB" w14:textId="77777777" w:rsidR="00450585" w:rsidRPr="00450585" w:rsidRDefault="00450585" w:rsidP="008A6580">
            <w:pPr>
              <w:spacing w:before="0" w:after="0" w:line="240" w:lineRule="auto"/>
              <w:contextualSpacing/>
              <w:rPr>
                <w:ins w:id="26" w:author="Heinze Thorsten" w:date="2019-05-31T17:30:00Z"/>
                <w:color w:val="7030A0"/>
                <w:sz w:val="16"/>
                <w:szCs w:val="16"/>
              </w:rPr>
            </w:pPr>
            <w:ins w:id="27" w:author="Heinze Thorsten" w:date="2019-05-31T17:30:00Z">
              <w:r w:rsidRPr="002D60CB">
                <w:rPr>
                  <w:sz w:val="16"/>
                  <w:szCs w:val="16"/>
                </w:rPr>
                <w:t>OpenModelAttribute</w:t>
              </w:r>
            </w:ins>
          </w:p>
          <w:p w14:paraId="27D7455D" w14:textId="77777777" w:rsidR="00450585" w:rsidRPr="007A4AF1" w:rsidRDefault="00450585" w:rsidP="008A6580">
            <w:pPr>
              <w:pStyle w:val="Listenabsatz"/>
              <w:spacing w:before="0" w:after="0" w:line="240" w:lineRule="auto"/>
              <w:ind w:left="176" w:hanging="142"/>
              <w:contextualSpacing/>
              <w:rPr>
                <w:ins w:id="28" w:author="Heinze Thorsten" w:date="2019-05-31T17:30:00Z"/>
                <w:sz w:val="16"/>
                <w:szCs w:val="16"/>
              </w:rPr>
            </w:pPr>
            <w:ins w:id="29" w:author="Heinze Thorsten" w:date="2019-05-31T17:30:00Z">
              <w:r w:rsidRPr="00450585">
                <w:rPr>
                  <w:color w:val="7030A0"/>
                  <w:sz w:val="16"/>
                  <w:szCs w:val="16"/>
                </w:rPr>
                <w:t>•</w:t>
              </w:r>
              <w:r w:rsidRPr="00450585">
                <w:rPr>
                  <w:color w:val="7030A0"/>
                  <w:sz w:val="16"/>
                  <w:szCs w:val="16"/>
                </w:rPr>
                <w:tab/>
              </w:r>
              <w:r w:rsidRPr="007A4AF1">
                <w:rPr>
                  <w:sz w:val="16"/>
                  <w:szCs w:val="16"/>
                </w:rPr>
                <w:t>partOfObjectKey: 0</w:t>
              </w:r>
            </w:ins>
          </w:p>
          <w:p w14:paraId="088CD89B" w14:textId="77777777" w:rsidR="00450585" w:rsidRPr="007A4AF1" w:rsidRDefault="00450585" w:rsidP="008A6580">
            <w:pPr>
              <w:pStyle w:val="Listenabsatz"/>
              <w:spacing w:before="0" w:after="0" w:line="240" w:lineRule="auto"/>
              <w:ind w:left="176" w:hanging="142"/>
              <w:contextualSpacing/>
              <w:rPr>
                <w:ins w:id="30" w:author="Heinze Thorsten" w:date="2019-05-31T17:30:00Z"/>
                <w:sz w:val="16"/>
                <w:szCs w:val="16"/>
              </w:rPr>
            </w:pPr>
            <w:ins w:id="31" w:author="Heinze Thorsten" w:date="2019-05-31T17:30:00Z">
              <w:r w:rsidRPr="007A4AF1">
                <w:rPr>
                  <w:sz w:val="16"/>
                  <w:szCs w:val="16"/>
                </w:rPr>
                <w:t>•</w:t>
              </w:r>
              <w:r w:rsidRPr="007A4AF1">
                <w:rPr>
                  <w:sz w:val="16"/>
                  <w:szCs w:val="16"/>
                </w:rPr>
                <w:tab/>
                <w:t>isInvariant: true</w:t>
              </w:r>
            </w:ins>
          </w:p>
          <w:p w14:paraId="1E5E614B" w14:textId="77777777" w:rsidR="00450585" w:rsidRPr="007A4AF1" w:rsidRDefault="00450585" w:rsidP="008A6580">
            <w:pPr>
              <w:pStyle w:val="Listenabsatz"/>
              <w:spacing w:before="0" w:after="0" w:line="240" w:lineRule="auto"/>
              <w:ind w:left="176" w:hanging="142"/>
              <w:contextualSpacing/>
              <w:rPr>
                <w:ins w:id="32" w:author="Heinze Thorsten" w:date="2019-05-31T17:30:00Z"/>
                <w:sz w:val="16"/>
                <w:szCs w:val="16"/>
              </w:rPr>
            </w:pPr>
            <w:ins w:id="33" w:author="Heinze Thorsten" w:date="2019-05-31T17:30:00Z">
              <w:r w:rsidRPr="007A4AF1">
                <w:rPr>
                  <w:sz w:val="16"/>
                  <w:szCs w:val="16"/>
                </w:rPr>
                <w:t>•</w:t>
              </w:r>
              <w:r w:rsidRPr="007A4AF1">
                <w:rPr>
                  <w:sz w:val="16"/>
                  <w:szCs w:val="16"/>
                </w:rPr>
                <w:tab/>
                <w:t>valueRange: no range constraint</w:t>
              </w:r>
            </w:ins>
          </w:p>
          <w:p w14:paraId="25C72974" w14:textId="77777777" w:rsidR="00450585" w:rsidRPr="007A4AF1" w:rsidRDefault="00450585" w:rsidP="008A6580">
            <w:pPr>
              <w:pStyle w:val="Listenabsatz"/>
              <w:spacing w:before="0" w:after="0" w:line="240" w:lineRule="auto"/>
              <w:ind w:left="176" w:hanging="142"/>
              <w:contextualSpacing/>
              <w:rPr>
                <w:ins w:id="34" w:author="Heinze Thorsten" w:date="2019-05-31T17:30:00Z"/>
                <w:sz w:val="16"/>
                <w:szCs w:val="16"/>
              </w:rPr>
            </w:pPr>
            <w:ins w:id="35" w:author="Heinze Thorsten" w:date="2019-05-31T17:30:00Z">
              <w:r w:rsidRPr="007A4AF1">
                <w:rPr>
                  <w:sz w:val="16"/>
                  <w:szCs w:val="16"/>
                </w:rPr>
                <w:t>•</w:t>
              </w:r>
              <w:r w:rsidRPr="007A4AF1">
                <w:rPr>
                  <w:sz w:val="16"/>
                  <w:szCs w:val="16"/>
                </w:rPr>
                <w:tab/>
                <w:t>unit: no unit defined</w:t>
              </w:r>
            </w:ins>
          </w:p>
          <w:p w14:paraId="648E0B40" w14:textId="77777777" w:rsidR="00450585" w:rsidRPr="007A4AF1" w:rsidRDefault="00450585" w:rsidP="008A6580">
            <w:pPr>
              <w:pStyle w:val="Listenabsatz"/>
              <w:spacing w:before="0" w:after="0" w:line="240" w:lineRule="auto"/>
              <w:ind w:left="176" w:hanging="142"/>
              <w:contextualSpacing/>
              <w:rPr>
                <w:ins w:id="36" w:author="Heinze Thorsten" w:date="2019-05-31T17:30:00Z"/>
                <w:sz w:val="16"/>
                <w:szCs w:val="16"/>
              </w:rPr>
            </w:pPr>
            <w:ins w:id="37" w:author="Heinze Thorsten" w:date="2019-05-31T17:30:00Z">
              <w:r w:rsidRPr="007A4AF1">
                <w:rPr>
                  <w:sz w:val="16"/>
                  <w:szCs w:val="16"/>
                </w:rPr>
                <w:t>•</w:t>
              </w:r>
              <w:r w:rsidRPr="007A4AF1">
                <w:rPr>
                  <w:sz w:val="16"/>
                  <w:szCs w:val="16"/>
                </w:rPr>
                <w:tab/>
                <w:t>support: MANDATORY</w:t>
              </w:r>
            </w:ins>
          </w:p>
        </w:tc>
        <w:tc>
          <w:tcPr>
            <w:tcW w:w="4761" w:type="dxa"/>
          </w:tcPr>
          <w:p w14:paraId="3852745C" w14:textId="77777777" w:rsidR="00450585" w:rsidRPr="00450585" w:rsidRDefault="00450585" w:rsidP="008A6580">
            <w:pPr>
              <w:spacing w:before="0" w:after="0" w:line="240" w:lineRule="auto"/>
              <w:rPr>
                <w:ins w:id="38" w:author="Heinze Thorsten" w:date="2019-05-31T17:30:00Z"/>
                <w:color w:val="7030A0"/>
                <w:sz w:val="16"/>
                <w:szCs w:val="16"/>
              </w:rPr>
            </w:pPr>
            <w:ins w:id="39" w:author="Heinze Thorsten" w:date="2019-05-31T17:30:00Z">
              <w:r w:rsidRPr="007A4AF1">
                <w:rPr>
                  <w:sz w:val="16"/>
                  <w:szCs w:val="16"/>
                </w:rPr>
                <w:t>1 = Continuous statistics counters are available.</w:t>
              </w:r>
            </w:ins>
          </w:p>
        </w:tc>
      </w:tr>
      <w:tr w:rsidR="000861DC" w:rsidRPr="007A4AF1" w14:paraId="79133368" w14:textId="77777777" w:rsidTr="005E729E">
        <w:trPr>
          <w:ins w:id="40" w:author="Heinze Thorsten" w:date="2019-05-31T17:30:00Z"/>
        </w:trPr>
        <w:tc>
          <w:tcPr>
            <w:tcW w:w="2326" w:type="dxa"/>
          </w:tcPr>
          <w:p w14:paraId="0D261DB4" w14:textId="77777777" w:rsidR="000861DC" w:rsidRPr="00DE56B2" w:rsidRDefault="00450585" w:rsidP="008A6580">
            <w:pPr>
              <w:rPr>
                <w:ins w:id="41" w:author="Heinze Thorsten" w:date="2019-05-31T17:30:00Z"/>
                <w:sz w:val="16"/>
                <w:szCs w:val="16"/>
              </w:rPr>
            </w:pPr>
            <w:ins w:id="42" w:author="Heinze Thorsten" w:date="2019-05-31T17:30:00Z">
              <w:r w:rsidRPr="00450585">
                <w:rPr>
                  <w:sz w:val="16"/>
                  <w:szCs w:val="16"/>
                </w:rPr>
                <w:t>performanceMonitoringIsAvail</w:t>
              </w:r>
            </w:ins>
          </w:p>
        </w:tc>
        <w:tc>
          <w:tcPr>
            <w:tcW w:w="2126" w:type="dxa"/>
          </w:tcPr>
          <w:p w14:paraId="0A4E3F9C" w14:textId="77777777" w:rsidR="00450585" w:rsidRPr="00450585" w:rsidRDefault="00450585" w:rsidP="008A6580">
            <w:pPr>
              <w:rPr>
                <w:ins w:id="43" w:author="Heinze Thorsten" w:date="2019-05-31T17:30:00Z"/>
                <w:sz w:val="16"/>
                <w:szCs w:val="16"/>
              </w:rPr>
            </w:pPr>
            <w:ins w:id="44" w:author="Heinze Thorsten" w:date="2019-05-31T17:30:00Z">
              <w:r w:rsidRPr="00450585">
                <w:rPr>
                  <w:sz w:val="16"/>
                  <w:szCs w:val="16"/>
                </w:rPr>
                <w:t>Boolean</w:t>
              </w:r>
            </w:ins>
          </w:p>
          <w:p w14:paraId="76EB0681" w14:textId="77777777" w:rsidR="000861DC" w:rsidRPr="00DE56B2" w:rsidRDefault="00450585" w:rsidP="008A6580">
            <w:pPr>
              <w:rPr>
                <w:ins w:id="45" w:author="Heinze Thorsten" w:date="2019-05-31T17:30:00Z"/>
                <w:sz w:val="16"/>
                <w:szCs w:val="16"/>
              </w:rPr>
            </w:pPr>
            <w:ins w:id="46" w:author="Heinze Thorsten" w:date="2019-05-31T17:30:00Z">
              <w:r w:rsidRPr="00450585">
                <w:rPr>
                  <w:sz w:val="16"/>
                  <w:szCs w:val="16"/>
                </w:rPr>
                <w:t>false</w:t>
              </w:r>
            </w:ins>
          </w:p>
        </w:tc>
        <w:tc>
          <w:tcPr>
            <w:tcW w:w="1134" w:type="dxa"/>
          </w:tcPr>
          <w:p w14:paraId="316583F7" w14:textId="77777777" w:rsidR="000861DC" w:rsidRPr="00DE56B2" w:rsidRDefault="00450585" w:rsidP="008A6580">
            <w:pPr>
              <w:rPr>
                <w:ins w:id="47" w:author="Heinze Thorsten" w:date="2019-05-31T17:30:00Z"/>
                <w:sz w:val="16"/>
                <w:szCs w:val="16"/>
              </w:rPr>
            </w:pPr>
            <w:ins w:id="48" w:author="Heinze Thorsten" w:date="2019-05-31T17:30:00Z">
              <w:r w:rsidRPr="00450585">
                <w:rPr>
                  <w:sz w:val="16"/>
                  <w:szCs w:val="16"/>
                </w:rPr>
                <w:t>1</w:t>
              </w:r>
            </w:ins>
          </w:p>
        </w:tc>
        <w:tc>
          <w:tcPr>
            <w:tcW w:w="709" w:type="dxa"/>
          </w:tcPr>
          <w:p w14:paraId="1E84735F" w14:textId="77777777" w:rsidR="000861DC" w:rsidRPr="00DE56B2" w:rsidRDefault="00450585" w:rsidP="008A6580">
            <w:pPr>
              <w:rPr>
                <w:ins w:id="49" w:author="Heinze Thorsten" w:date="2019-05-31T17:30:00Z"/>
                <w:sz w:val="16"/>
                <w:szCs w:val="16"/>
              </w:rPr>
            </w:pPr>
            <w:ins w:id="50" w:author="Heinze Thorsten" w:date="2019-05-31T17:30:00Z">
              <w:r w:rsidRPr="00450585">
                <w:rPr>
                  <w:sz w:val="16"/>
                  <w:szCs w:val="16"/>
                </w:rPr>
                <w:t>R</w:t>
              </w:r>
            </w:ins>
          </w:p>
        </w:tc>
        <w:tc>
          <w:tcPr>
            <w:tcW w:w="3402" w:type="dxa"/>
          </w:tcPr>
          <w:p w14:paraId="5A4AD8C7" w14:textId="77777777" w:rsidR="00450585" w:rsidRPr="00450585" w:rsidRDefault="00450585" w:rsidP="008A6580">
            <w:pPr>
              <w:spacing w:before="0" w:after="0" w:line="240" w:lineRule="auto"/>
              <w:contextualSpacing/>
              <w:rPr>
                <w:ins w:id="51" w:author="Heinze Thorsten" w:date="2019-05-31T17:30:00Z"/>
                <w:color w:val="7030A0"/>
                <w:sz w:val="16"/>
                <w:szCs w:val="16"/>
              </w:rPr>
            </w:pPr>
            <w:ins w:id="52" w:author="Heinze Thorsten" w:date="2019-05-31T17:30:00Z">
              <w:r w:rsidRPr="002D60CB">
                <w:rPr>
                  <w:sz w:val="16"/>
                  <w:szCs w:val="16"/>
                </w:rPr>
                <w:t>OpenInterfaceModelAttribute</w:t>
              </w:r>
            </w:ins>
          </w:p>
          <w:p w14:paraId="046B3F43" w14:textId="77777777" w:rsidR="00450585" w:rsidRPr="007A4AF1" w:rsidRDefault="00450585" w:rsidP="008A6580">
            <w:pPr>
              <w:pStyle w:val="Listenabsatz"/>
              <w:spacing w:before="0" w:after="0" w:line="240" w:lineRule="auto"/>
              <w:ind w:left="176" w:hanging="142"/>
              <w:contextualSpacing/>
              <w:rPr>
                <w:ins w:id="53" w:author="Heinze Thorsten" w:date="2019-05-31T17:30:00Z"/>
                <w:sz w:val="16"/>
                <w:szCs w:val="16"/>
              </w:rPr>
            </w:pPr>
            <w:ins w:id="54" w:author="Heinze Thorsten" w:date="2019-05-31T17:30:00Z">
              <w:r w:rsidRPr="007A4AF1">
                <w:t>•</w:t>
              </w:r>
              <w:r w:rsidRPr="007A4AF1">
                <w:tab/>
              </w:r>
              <w:r w:rsidRPr="007A4AF1">
                <w:rPr>
                  <w:sz w:val="16"/>
                  <w:szCs w:val="16"/>
                </w:rPr>
                <w:t>AVC: NO</w:t>
              </w:r>
            </w:ins>
          </w:p>
          <w:p w14:paraId="21668F36" w14:textId="77777777" w:rsidR="00450585" w:rsidRPr="007A4AF1" w:rsidRDefault="00450585" w:rsidP="008A6580">
            <w:pPr>
              <w:pStyle w:val="Listenabsatz"/>
              <w:spacing w:before="0" w:after="0" w:line="240" w:lineRule="auto"/>
              <w:ind w:left="176" w:hanging="142"/>
              <w:contextualSpacing/>
              <w:rPr>
                <w:ins w:id="55" w:author="Heinze Thorsten" w:date="2019-05-31T17:30:00Z"/>
                <w:sz w:val="16"/>
                <w:szCs w:val="16"/>
              </w:rPr>
            </w:pPr>
            <w:ins w:id="56" w:author="Heinze Thorsten" w:date="2019-05-31T17:30:00Z">
              <w:r w:rsidRPr="007A4AF1">
                <w:rPr>
                  <w:sz w:val="16"/>
                  <w:szCs w:val="16"/>
                </w:rPr>
                <w:t>•</w:t>
              </w:r>
              <w:r w:rsidRPr="007A4AF1">
                <w:rPr>
                  <w:sz w:val="16"/>
                  <w:szCs w:val="16"/>
                </w:rPr>
                <w:tab/>
                <w:t>bitLength: NA</w:t>
              </w:r>
            </w:ins>
          </w:p>
          <w:p w14:paraId="7690C1FC" w14:textId="77777777" w:rsidR="00450585" w:rsidRPr="00450585" w:rsidRDefault="00450585" w:rsidP="008A6580">
            <w:pPr>
              <w:spacing w:before="0" w:after="0" w:line="240" w:lineRule="auto"/>
              <w:contextualSpacing/>
              <w:rPr>
                <w:ins w:id="57" w:author="Heinze Thorsten" w:date="2019-05-31T17:30:00Z"/>
                <w:color w:val="7030A0"/>
                <w:sz w:val="16"/>
                <w:szCs w:val="16"/>
              </w:rPr>
            </w:pPr>
            <w:ins w:id="58" w:author="Heinze Thorsten" w:date="2019-05-31T17:30:00Z">
              <w:r w:rsidRPr="002D60CB">
                <w:rPr>
                  <w:sz w:val="16"/>
                  <w:szCs w:val="16"/>
                </w:rPr>
                <w:t>OpenModelAttribute</w:t>
              </w:r>
            </w:ins>
          </w:p>
          <w:p w14:paraId="2A6EE9AB" w14:textId="77777777" w:rsidR="00450585" w:rsidRPr="007A4AF1" w:rsidRDefault="00450585" w:rsidP="008A6580">
            <w:pPr>
              <w:pStyle w:val="Listenabsatz"/>
              <w:spacing w:before="0" w:after="0" w:line="240" w:lineRule="auto"/>
              <w:ind w:left="176" w:hanging="142"/>
              <w:contextualSpacing/>
              <w:rPr>
                <w:ins w:id="59" w:author="Heinze Thorsten" w:date="2019-05-31T17:30:00Z"/>
                <w:sz w:val="16"/>
                <w:szCs w:val="16"/>
              </w:rPr>
            </w:pPr>
            <w:ins w:id="60" w:author="Heinze Thorsten" w:date="2019-05-31T17:30:00Z">
              <w:r w:rsidRPr="00450585">
                <w:rPr>
                  <w:color w:val="7030A0"/>
                  <w:sz w:val="16"/>
                  <w:szCs w:val="16"/>
                </w:rPr>
                <w:t>•</w:t>
              </w:r>
              <w:r w:rsidRPr="00450585">
                <w:rPr>
                  <w:color w:val="7030A0"/>
                  <w:sz w:val="16"/>
                  <w:szCs w:val="16"/>
                </w:rPr>
                <w:tab/>
              </w:r>
              <w:r w:rsidRPr="007A4AF1">
                <w:rPr>
                  <w:sz w:val="16"/>
                  <w:szCs w:val="16"/>
                </w:rPr>
                <w:t>partOfObjectKey: 0</w:t>
              </w:r>
            </w:ins>
          </w:p>
          <w:p w14:paraId="7C07082E" w14:textId="77777777" w:rsidR="00450585" w:rsidRPr="007A4AF1" w:rsidRDefault="00450585" w:rsidP="008A6580">
            <w:pPr>
              <w:pStyle w:val="Listenabsatz"/>
              <w:spacing w:before="0" w:after="0" w:line="240" w:lineRule="auto"/>
              <w:ind w:left="176" w:hanging="142"/>
              <w:contextualSpacing/>
              <w:rPr>
                <w:ins w:id="61" w:author="Heinze Thorsten" w:date="2019-05-31T17:30:00Z"/>
                <w:sz w:val="16"/>
                <w:szCs w:val="16"/>
              </w:rPr>
            </w:pPr>
            <w:ins w:id="62" w:author="Heinze Thorsten" w:date="2019-05-31T17:30:00Z">
              <w:r w:rsidRPr="007A4AF1">
                <w:rPr>
                  <w:sz w:val="16"/>
                  <w:szCs w:val="16"/>
                </w:rPr>
                <w:t>•</w:t>
              </w:r>
              <w:r w:rsidRPr="007A4AF1">
                <w:rPr>
                  <w:sz w:val="16"/>
                  <w:szCs w:val="16"/>
                </w:rPr>
                <w:tab/>
                <w:t>isInvariant: true</w:t>
              </w:r>
            </w:ins>
          </w:p>
          <w:p w14:paraId="34D1BC5B" w14:textId="77777777" w:rsidR="00450585" w:rsidRPr="007A4AF1" w:rsidRDefault="00450585" w:rsidP="008A6580">
            <w:pPr>
              <w:pStyle w:val="Listenabsatz"/>
              <w:spacing w:before="0" w:after="0" w:line="240" w:lineRule="auto"/>
              <w:ind w:left="176" w:hanging="142"/>
              <w:contextualSpacing/>
              <w:rPr>
                <w:ins w:id="63" w:author="Heinze Thorsten" w:date="2019-05-31T17:30:00Z"/>
                <w:sz w:val="16"/>
                <w:szCs w:val="16"/>
              </w:rPr>
            </w:pPr>
            <w:ins w:id="64" w:author="Heinze Thorsten" w:date="2019-05-31T17:30:00Z">
              <w:r w:rsidRPr="007A4AF1">
                <w:rPr>
                  <w:sz w:val="16"/>
                  <w:szCs w:val="16"/>
                </w:rPr>
                <w:t>•</w:t>
              </w:r>
              <w:r w:rsidRPr="007A4AF1">
                <w:rPr>
                  <w:sz w:val="16"/>
                  <w:szCs w:val="16"/>
                </w:rPr>
                <w:tab/>
                <w:t>valueRange: no range constraint</w:t>
              </w:r>
            </w:ins>
          </w:p>
          <w:p w14:paraId="6D33BB68" w14:textId="77777777" w:rsidR="00450585" w:rsidRPr="007A4AF1" w:rsidRDefault="00450585" w:rsidP="008A6580">
            <w:pPr>
              <w:pStyle w:val="Listenabsatz"/>
              <w:spacing w:before="0" w:after="0" w:line="240" w:lineRule="auto"/>
              <w:ind w:left="176" w:hanging="142"/>
              <w:contextualSpacing/>
              <w:rPr>
                <w:ins w:id="65" w:author="Heinze Thorsten" w:date="2019-05-31T17:30:00Z"/>
                <w:sz w:val="16"/>
                <w:szCs w:val="16"/>
              </w:rPr>
            </w:pPr>
            <w:ins w:id="66" w:author="Heinze Thorsten" w:date="2019-05-31T17:30:00Z">
              <w:r w:rsidRPr="007A4AF1">
                <w:rPr>
                  <w:sz w:val="16"/>
                  <w:szCs w:val="16"/>
                </w:rPr>
                <w:t>•</w:t>
              </w:r>
              <w:r w:rsidRPr="007A4AF1">
                <w:rPr>
                  <w:sz w:val="16"/>
                  <w:szCs w:val="16"/>
                </w:rPr>
                <w:tab/>
                <w:t>unit: no unit defined</w:t>
              </w:r>
            </w:ins>
          </w:p>
          <w:p w14:paraId="74A98881" w14:textId="77777777" w:rsidR="00450585" w:rsidRPr="007A4AF1" w:rsidRDefault="00450585" w:rsidP="008A6580">
            <w:pPr>
              <w:pStyle w:val="Listenabsatz"/>
              <w:spacing w:before="0" w:after="0" w:line="240" w:lineRule="auto"/>
              <w:ind w:left="176" w:hanging="142"/>
              <w:contextualSpacing/>
              <w:rPr>
                <w:ins w:id="67" w:author="Heinze Thorsten" w:date="2019-05-31T17:30:00Z"/>
                <w:sz w:val="16"/>
                <w:szCs w:val="16"/>
              </w:rPr>
            </w:pPr>
            <w:ins w:id="68" w:author="Heinze Thorsten" w:date="2019-05-31T17:30:00Z">
              <w:r w:rsidRPr="007A4AF1">
                <w:rPr>
                  <w:sz w:val="16"/>
                  <w:szCs w:val="16"/>
                </w:rPr>
                <w:t>•</w:t>
              </w:r>
              <w:r w:rsidRPr="007A4AF1">
                <w:rPr>
                  <w:sz w:val="16"/>
                  <w:szCs w:val="16"/>
                </w:rPr>
                <w:tab/>
                <w:t>support: MANDATORY</w:t>
              </w:r>
            </w:ins>
          </w:p>
        </w:tc>
        <w:tc>
          <w:tcPr>
            <w:tcW w:w="4761" w:type="dxa"/>
          </w:tcPr>
          <w:p w14:paraId="26E6A34B" w14:textId="77777777" w:rsidR="00450585" w:rsidRPr="00450585" w:rsidRDefault="00450585" w:rsidP="008A6580">
            <w:pPr>
              <w:spacing w:before="0" w:after="0" w:line="240" w:lineRule="auto"/>
              <w:rPr>
                <w:ins w:id="69" w:author="Heinze Thorsten" w:date="2019-05-31T17:30:00Z"/>
                <w:color w:val="7030A0"/>
                <w:sz w:val="16"/>
                <w:szCs w:val="16"/>
              </w:rPr>
            </w:pPr>
            <w:ins w:id="70" w:author="Heinze Thorsten" w:date="2019-05-31T17:30:00Z">
              <w:r w:rsidRPr="007A4AF1">
                <w:rPr>
                  <w:sz w:val="16"/>
                  <w:szCs w:val="16"/>
                </w:rPr>
                <w:t>1 = Collection and aggregation of performance values is available.</w:t>
              </w:r>
            </w:ins>
          </w:p>
        </w:tc>
      </w:tr>
      <w:tr w:rsidR="000861DC" w:rsidRPr="007A4AF1" w14:paraId="5744F9DF" w14:textId="77777777" w:rsidTr="005E729E">
        <w:tc>
          <w:tcPr>
            <w:tcW w:w="2326" w:type="dxa"/>
          </w:tcPr>
          <w:p w14:paraId="70A821B4" w14:textId="77777777" w:rsidR="000861DC" w:rsidRPr="00DE56B2" w:rsidRDefault="00450585" w:rsidP="008A6580">
            <w:pPr>
              <w:rPr>
                <w:sz w:val="16"/>
                <w:szCs w:val="16"/>
              </w:rPr>
            </w:pPr>
            <w:r w:rsidRPr="00450585">
              <w:rPr>
                <w:sz w:val="16"/>
                <w:szCs w:val="16"/>
              </w:rPr>
              <w:t>supportedAlarmList</w:t>
            </w:r>
          </w:p>
        </w:tc>
        <w:tc>
          <w:tcPr>
            <w:tcW w:w="2126" w:type="dxa"/>
          </w:tcPr>
          <w:p w14:paraId="7D21D938" w14:textId="77777777" w:rsidR="00450585" w:rsidRPr="00450585" w:rsidRDefault="00450585" w:rsidP="008A6580">
            <w:pPr>
              <w:rPr>
                <w:sz w:val="16"/>
                <w:szCs w:val="16"/>
              </w:rPr>
            </w:pPr>
            <w:r w:rsidRPr="00450585">
              <w:rPr>
                <w:sz w:val="16"/>
                <w:szCs w:val="16"/>
              </w:rPr>
              <w:t>String</w:t>
            </w:r>
          </w:p>
          <w:p w14:paraId="169729AA" w14:textId="77777777" w:rsidR="000861DC" w:rsidRPr="00DE56B2" w:rsidRDefault="00450585" w:rsidP="008A6580">
            <w:pPr>
              <w:rPr>
                <w:sz w:val="16"/>
                <w:szCs w:val="16"/>
              </w:rPr>
            </w:pPr>
            <w:r w:rsidRPr="00450585">
              <w:rPr>
                <w:sz w:val="16"/>
                <w:szCs w:val="16"/>
              </w:rPr>
              <w:t>Supported alarms not yet defined.</w:t>
            </w:r>
          </w:p>
        </w:tc>
        <w:tc>
          <w:tcPr>
            <w:tcW w:w="1134" w:type="dxa"/>
          </w:tcPr>
          <w:p w14:paraId="40261D06" w14:textId="77777777" w:rsidR="000861DC" w:rsidRPr="00DE56B2" w:rsidRDefault="00450585" w:rsidP="008A6580">
            <w:pPr>
              <w:rPr>
                <w:sz w:val="16"/>
                <w:szCs w:val="16"/>
              </w:rPr>
            </w:pPr>
            <w:r w:rsidRPr="00450585">
              <w:rPr>
                <w:sz w:val="16"/>
                <w:szCs w:val="16"/>
              </w:rPr>
              <w:t>2..*</w:t>
            </w:r>
          </w:p>
        </w:tc>
        <w:tc>
          <w:tcPr>
            <w:tcW w:w="709" w:type="dxa"/>
          </w:tcPr>
          <w:p w14:paraId="113446D9" w14:textId="77777777" w:rsidR="000861DC" w:rsidRPr="00DE56B2" w:rsidRDefault="00450585" w:rsidP="008A6580">
            <w:pPr>
              <w:rPr>
                <w:sz w:val="16"/>
                <w:szCs w:val="16"/>
              </w:rPr>
            </w:pPr>
            <w:r w:rsidRPr="00450585">
              <w:rPr>
                <w:sz w:val="16"/>
                <w:szCs w:val="16"/>
              </w:rPr>
              <w:t>R</w:t>
            </w:r>
          </w:p>
        </w:tc>
        <w:tc>
          <w:tcPr>
            <w:tcW w:w="3402" w:type="dxa"/>
          </w:tcPr>
          <w:p w14:paraId="1D8EBA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78B93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0B87A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04C89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333A65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F8175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47C1F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8BFE0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11CA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98BE7B6" w14:textId="77777777" w:rsidR="00450585" w:rsidRPr="00450585" w:rsidRDefault="00450585" w:rsidP="008A6580">
            <w:pPr>
              <w:spacing w:before="0" w:after="0" w:line="240" w:lineRule="auto"/>
              <w:rPr>
                <w:color w:val="7030A0"/>
                <w:sz w:val="16"/>
                <w:szCs w:val="16"/>
              </w:rPr>
            </w:pPr>
            <w:r w:rsidRPr="007A4AF1">
              <w:rPr>
                <w:sz w:val="16"/>
                <w:szCs w:val="16"/>
              </w:rPr>
              <w:t>Available alarms to be listed. Mandatory:'framingIsFaulty' and 'containerIsDown'. Further alarms might be added by the vendor.</w:t>
            </w:r>
          </w:p>
        </w:tc>
      </w:tr>
    </w:tbl>
    <w:p w14:paraId="0C32C82A" w14:textId="77777777" w:rsidR="004231FC" w:rsidRPr="00FA3F1C" w:rsidRDefault="004231FC" w:rsidP="00325F35">
      <w:pPr>
        <w:pStyle w:val="berschrift2"/>
      </w:pPr>
      <w:bookmarkStart w:id="71" w:name="_Toc10215733"/>
      <w:bookmarkStart w:id="72" w:name="_Toc7534135"/>
      <w:r w:rsidRPr="00FA3F1C">
        <w:t>EthernetContainerConfiguration</w:t>
      </w:r>
      <w:bookmarkEnd w:id="71"/>
      <w:bookmarkEnd w:id="72"/>
    </w:p>
    <w:p w14:paraId="1335B92B" w14:textId="77777777" w:rsidR="004231FC" w:rsidRDefault="004231FC" w:rsidP="008A6580">
      <w:pPr>
        <w:spacing w:before="0" w:after="0" w:line="240" w:lineRule="auto"/>
        <w:rPr>
          <w:color w:val="7030A0"/>
        </w:rPr>
      </w:pPr>
      <w:r w:rsidRPr="00E07BC7">
        <w:t>Serving Structures are identified by LogicalTerminationPoint::_serverLtpRefList. If (bundlingIsAvail==1), multiplicity might be *. If (bundlingIsAvail==0), multiplicity must be 0..1. It is assumed that there is just one Ethernet segment per Structure.</w:t>
      </w:r>
    </w:p>
    <w:p w14:paraId="0F0D6C28" w14:textId="77777777" w:rsidR="004231FC" w:rsidRDefault="004231FC" w:rsidP="008A6580">
      <w:pPr>
        <w:spacing w:before="0" w:after="0" w:line="240" w:lineRule="auto"/>
        <w:rPr>
          <w:color w:val="7030A0"/>
        </w:rPr>
      </w:pPr>
    </w:p>
    <w:p w14:paraId="10FB0397" w14:textId="77777777" w:rsidR="004231FC" w:rsidRDefault="004231FC" w:rsidP="008A6580">
      <w:pPr>
        <w:spacing w:before="0" w:after="0" w:line="240" w:lineRule="auto"/>
      </w:pPr>
      <w:r>
        <w:t>Applied stereotypes:</w:t>
      </w:r>
    </w:p>
    <w:p w14:paraId="08C56F28" w14:textId="77777777" w:rsidR="004231FC" w:rsidRDefault="00E02030" w:rsidP="008A6580">
      <w:pPr>
        <w:pStyle w:val="Listenabsatz"/>
        <w:numPr>
          <w:ilvl w:val="0"/>
          <w:numId w:val="16"/>
        </w:numPr>
        <w:spacing w:before="0" w:after="0" w:line="240" w:lineRule="auto"/>
      </w:pPr>
      <w:r>
        <w:t>OpenInterfaceModelClass</w:t>
      </w:r>
    </w:p>
    <w:p w14:paraId="194606F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E85AC0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925B69A" w14:textId="77777777" w:rsidR="004231FC" w:rsidRDefault="00E02030" w:rsidP="008A6580">
      <w:pPr>
        <w:pStyle w:val="Listenabsatz"/>
        <w:numPr>
          <w:ilvl w:val="0"/>
          <w:numId w:val="16"/>
        </w:numPr>
        <w:spacing w:before="0" w:after="0" w:line="240" w:lineRule="auto"/>
      </w:pPr>
      <w:r>
        <w:t>OpenModelClass</w:t>
      </w:r>
    </w:p>
    <w:p w14:paraId="16DB09E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C1812EC" w14:textId="77777777" w:rsidR="00E82E8C" w:rsidRPr="00EF73BD" w:rsidRDefault="00E82E8C" w:rsidP="008A6580">
      <w:pPr>
        <w:spacing w:before="0" w:after="0" w:line="240" w:lineRule="auto"/>
        <w:rPr>
          <w:color w:val="FF0000"/>
        </w:rPr>
      </w:pPr>
    </w:p>
    <w:p w14:paraId="729ADB6C" w14:textId="77777777" w:rsidR="00EF73BD" w:rsidRPr="00EF73BD" w:rsidRDefault="00EF73BD" w:rsidP="008A6580">
      <w:pPr>
        <w:spacing w:before="0" w:after="0" w:line="240" w:lineRule="auto"/>
      </w:pPr>
      <w:r w:rsidRPr="00EF73BD">
        <w:rPr>
          <w:rFonts w:hint="eastAsia"/>
        </w:rPr>
        <w:t>Attributes</w:t>
      </w:r>
      <w:r w:rsidRPr="00EF73BD">
        <w:t xml:space="preserve"> for EthernetContainerConfiguration</w:t>
      </w:r>
    </w:p>
    <w:p w14:paraId="39E0A975" w14:textId="1B49E5FD"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B55A905" w14:textId="77777777" w:rsidTr="005E729E">
        <w:tc>
          <w:tcPr>
            <w:tcW w:w="2320" w:type="dxa"/>
          </w:tcPr>
          <w:p w14:paraId="7AD1C4A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C71D14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577250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6D558C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1BB000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DFD593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8C26301" w14:textId="77777777" w:rsidTr="005E729E">
        <w:tc>
          <w:tcPr>
            <w:tcW w:w="2326" w:type="dxa"/>
          </w:tcPr>
          <w:p w14:paraId="7041E434" w14:textId="77777777" w:rsidR="000861DC" w:rsidRPr="00DE56B2" w:rsidRDefault="00450585" w:rsidP="008A6580">
            <w:pPr>
              <w:rPr>
                <w:sz w:val="16"/>
                <w:szCs w:val="16"/>
              </w:rPr>
            </w:pPr>
            <w:r w:rsidRPr="00450585">
              <w:rPr>
                <w:sz w:val="16"/>
                <w:szCs w:val="16"/>
              </w:rPr>
              <w:t>queueBehaviorList</w:t>
            </w:r>
          </w:p>
        </w:tc>
        <w:tc>
          <w:tcPr>
            <w:tcW w:w="2126" w:type="dxa"/>
          </w:tcPr>
          <w:p w14:paraId="2ADC925B" w14:textId="77777777" w:rsidR="00450585" w:rsidRPr="00450585" w:rsidRDefault="00450585" w:rsidP="008A6580">
            <w:pPr>
              <w:rPr>
                <w:sz w:val="16"/>
                <w:szCs w:val="16"/>
              </w:rPr>
            </w:pPr>
            <w:r w:rsidRPr="00450585">
              <w:rPr>
                <w:sz w:val="16"/>
                <w:szCs w:val="16"/>
              </w:rPr>
              <w:t>QueueBehaviorType</w:t>
            </w:r>
          </w:p>
          <w:p w14:paraId="6AE78373" w14:textId="77777777" w:rsidR="000861DC" w:rsidRPr="00DE56B2" w:rsidRDefault="00450585" w:rsidP="008A6580">
            <w:pPr>
              <w:rPr>
                <w:sz w:val="16"/>
                <w:szCs w:val="16"/>
              </w:rPr>
            </w:pPr>
            <w:r w:rsidRPr="00450585">
              <w:rPr>
                <w:sz w:val="16"/>
                <w:szCs w:val="16"/>
              </w:rPr>
              <w:t>./.</w:t>
            </w:r>
          </w:p>
        </w:tc>
        <w:tc>
          <w:tcPr>
            <w:tcW w:w="1134" w:type="dxa"/>
          </w:tcPr>
          <w:p w14:paraId="4EAABD2D" w14:textId="77777777" w:rsidR="000861DC" w:rsidRPr="00DE56B2" w:rsidRDefault="00450585" w:rsidP="008A6580">
            <w:pPr>
              <w:rPr>
                <w:sz w:val="16"/>
                <w:szCs w:val="16"/>
              </w:rPr>
            </w:pPr>
            <w:r w:rsidRPr="00450585">
              <w:rPr>
                <w:sz w:val="16"/>
                <w:szCs w:val="16"/>
              </w:rPr>
              <w:t>1..8</w:t>
            </w:r>
          </w:p>
        </w:tc>
        <w:tc>
          <w:tcPr>
            <w:tcW w:w="709" w:type="dxa"/>
          </w:tcPr>
          <w:p w14:paraId="07283E7E" w14:textId="77777777" w:rsidR="000861DC" w:rsidRPr="00DE56B2" w:rsidRDefault="00450585" w:rsidP="008A6580">
            <w:pPr>
              <w:rPr>
                <w:sz w:val="16"/>
                <w:szCs w:val="16"/>
              </w:rPr>
            </w:pPr>
            <w:r w:rsidRPr="00450585">
              <w:rPr>
                <w:sz w:val="16"/>
                <w:szCs w:val="16"/>
              </w:rPr>
              <w:t>RW</w:t>
            </w:r>
          </w:p>
        </w:tc>
        <w:tc>
          <w:tcPr>
            <w:tcW w:w="3402" w:type="dxa"/>
          </w:tcPr>
          <w:p w14:paraId="2DF224C4" w14:textId="45CB6B76"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D79477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0B8BA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9CD8D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DBE25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2C040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4704EE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38EACF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38F0F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2552D94" w14:textId="77777777" w:rsidR="00450585" w:rsidRPr="00450585" w:rsidRDefault="00450585" w:rsidP="008A6580">
            <w:pPr>
              <w:spacing w:before="0" w:after="0" w:line="240" w:lineRule="auto"/>
              <w:rPr>
                <w:color w:val="7030A0"/>
                <w:sz w:val="16"/>
                <w:szCs w:val="16"/>
              </w:rPr>
            </w:pPr>
            <w:r w:rsidRPr="007A4AF1">
              <w:rPr>
                <w:sz w:val="16"/>
                <w:szCs w:val="16"/>
              </w:rPr>
              <w:t>Defines scheduling and dropping behavior of all queues.</w:t>
            </w:r>
          </w:p>
        </w:tc>
      </w:tr>
      <w:tr w:rsidR="000861DC" w:rsidRPr="007A4AF1" w14:paraId="64F72851" w14:textId="77777777" w:rsidTr="005E729E">
        <w:tc>
          <w:tcPr>
            <w:tcW w:w="2326" w:type="dxa"/>
          </w:tcPr>
          <w:p w14:paraId="445CE7D8" w14:textId="77777777" w:rsidR="000861DC" w:rsidRPr="00DE56B2" w:rsidRDefault="00450585" w:rsidP="008A6580">
            <w:pPr>
              <w:rPr>
                <w:sz w:val="16"/>
                <w:szCs w:val="16"/>
              </w:rPr>
            </w:pPr>
            <w:r w:rsidRPr="00450585">
              <w:rPr>
                <w:sz w:val="16"/>
                <w:szCs w:val="16"/>
              </w:rPr>
              <w:t>explicitCongestionNotificationIsOn</w:t>
            </w:r>
          </w:p>
        </w:tc>
        <w:tc>
          <w:tcPr>
            <w:tcW w:w="2126" w:type="dxa"/>
          </w:tcPr>
          <w:p w14:paraId="3B371213" w14:textId="77777777" w:rsidR="00450585" w:rsidRPr="00450585" w:rsidRDefault="00450585" w:rsidP="008A6580">
            <w:pPr>
              <w:rPr>
                <w:sz w:val="16"/>
                <w:szCs w:val="16"/>
              </w:rPr>
            </w:pPr>
            <w:r w:rsidRPr="00450585">
              <w:rPr>
                <w:sz w:val="16"/>
                <w:szCs w:val="16"/>
              </w:rPr>
              <w:t>Boolean</w:t>
            </w:r>
          </w:p>
          <w:p w14:paraId="4ABD3D1E" w14:textId="77777777" w:rsidR="000861DC" w:rsidRPr="00DE56B2" w:rsidRDefault="00450585" w:rsidP="008A6580">
            <w:pPr>
              <w:rPr>
                <w:sz w:val="16"/>
                <w:szCs w:val="16"/>
              </w:rPr>
            </w:pPr>
            <w:r w:rsidRPr="00450585">
              <w:rPr>
                <w:sz w:val="16"/>
                <w:szCs w:val="16"/>
              </w:rPr>
              <w:t>false</w:t>
            </w:r>
          </w:p>
        </w:tc>
        <w:tc>
          <w:tcPr>
            <w:tcW w:w="1134" w:type="dxa"/>
          </w:tcPr>
          <w:p w14:paraId="58DE760C" w14:textId="77777777" w:rsidR="000861DC" w:rsidRPr="00DE56B2" w:rsidRDefault="00450585" w:rsidP="008A6580">
            <w:pPr>
              <w:rPr>
                <w:sz w:val="16"/>
                <w:szCs w:val="16"/>
              </w:rPr>
            </w:pPr>
            <w:r w:rsidRPr="00450585">
              <w:rPr>
                <w:sz w:val="16"/>
                <w:szCs w:val="16"/>
              </w:rPr>
              <w:t>1</w:t>
            </w:r>
          </w:p>
        </w:tc>
        <w:tc>
          <w:tcPr>
            <w:tcW w:w="709" w:type="dxa"/>
          </w:tcPr>
          <w:p w14:paraId="69639581" w14:textId="77777777" w:rsidR="000861DC" w:rsidRPr="00DE56B2" w:rsidRDefault="00450585" w:rsidP="008A6580">
            <w:pPr>
              <w:rPr>
                <w:sz w:val="16"/>
                <w:szCs w:val="16"/>
              </w:rPr>
            </w:pPr>
            <w:r w:rsidRPr="00450585">
              <w:rPr>
                <w:sz w:val="16"/>
                <w:szCs w:val="16"/>
              </w:rPr>
              <w:t>RW</w:t>
            </w:r>
          </w:p>
        </w:tc>
        <w:tc>
          <w:tcPr>
            <w:tcW w:w="3402" w:type="dxa"/>
          </w:tcPr>
          <w:p w14:paraId="2C6B6C54" w14:textId="2F442BC2"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0278CA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84C07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7C617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5832B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43284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1179F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52EC3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23C5A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05AC2FC" w14:textId="77777777" w:rsidR="00450585" w:rsidRPr="00450585" w:rsidRDefault="00450585" w:rsidP="008A6580">
            <w:pPr>
              <w:spacing w:before="0" w:after="0" w:line="240" w:lineRule="auto"/>
              <w:rPr>
                <w:color w:val="7030A0"/>
                <w:sz w:val="16"/>
                <w:szCs w:val="16"/>
              </w:rPr>
            </w:pPr>
            <w:r w:rsidRPr="007A4AF1">
              <w:rPr>
                <w:sz w:val="16"/>
                <w:szCs w:val="16"/>
              </w:rPr>
              <w:t>1 = Explicit Congestion Notification is activitated at this queue.</w:t>
            </w:r>
          </w:p>
        </w:tc>
      </w:tr>
      <w:tr w:rsidR="000861DC" w:rsidRPr="007A4AF1" w14:paraId="7940C6AE" w14:textId="77777777" w:rsidTr="005E729E">
        <w:tc>
          <w:tcPr>
            <w:tcW w:w="2326" w:type="dxa"/>
          </w:tcPr>
          <w:p w14:paraId="78D2A57B" w14:textId="77777777" w:rsidR="000861DC" w:rsidRPr="00DE56B2" w:rsidRDefault="00450585" w:rsidP="008A6580">
            <w:pPr>
              <w:rPr>
                <w:sz w:val="16"/>
                <w:szCs w:val="16"/>
              </w:rPr>
            </w:pPr>
            <w:r w:rsidRPr="00450585">
              <w:rPr>
                <w:sz w:val="16"/>
                <w:szCs w:val="16"/>
              </w:rPr>
              <w:t>_ingressPolicingProfile</w:t>
            </w:r>
          </w:p>
        </w:tc>
        <w:tc>
          <w:tcPr>
            <w:tcW w:w="2126" w:type="dxa"/>
          </w:tcPr>
          <w:p w14:paraId="44235BC4" w14:textId="77777777" w:rsidR="00450585" w:rsidRPr="00450585" w:rsidRDefault="00450585" w:rsidP="008A6580">
            <w:pPr>
              <w:rPr>
                <w:sz w:val="16"/>
                <w:szCs w:val="16"/>
              </w:rPr>
            </w:pPr>
            <w:r w:rsidRPr="00450585">
              <w:rPr>
                <w:sz w:val="16"/>
                <w:szCs w:val="16"/>
              </w:rPr>
              <w:t>PolicingProfile</w:t>
            </w:r>
          </w:p>
          <w:p w14:paraId="1B844041" w14:textId="77777777" w:rsidR="000861DC" w:rsidRPr="00DE56B2" w:rsidRDefault="00450585" w:rsidP="008A6580">
            <w:pPr>
              <w:rPr>
                <w:sz w:val="16"/>
                <w:szCs w:val="16"/>
              </w:rPr>
            </w:pPr>
            <w:r w:rsidRPr="00450585">
              <w:rPr>
                <w:sz w:val="16"/>
                <w:szCs w:val="16"/>
              </w:rPr>
              <w:t>./.</w:t>
            </w:r>
          </w:p>
        </w:tc>
        <w:tc>
          <w:tcPr>
            <w:tcW w:w="1134" w:type="dxa"/>
          </w:tcPr>
          <w:p w14:paraId="3BA1AD1E" w14:textId="77777777" w:rsidR="000861DC" w:rsidRPr="00DE56B2" w:rsidRDefault="00450585" w:rsidP="008A6580">
            <w:pPr>
              <w:rPr>
                <w:sz w:val="16"/>
                <w:szCs w:val="16"/>
              </w:rPr>
            </w:pPr>
            <w:r w:rsidRPr="00450585">
              <w:rPr>
                <w:sz w:val="16"/>
                <w:szCs w:val="16"/>
              </w:rPr>
              <w:t>0..1</w:t>
            </w:r>
          </w:p>
        </w:tc>
        <w:tc>
          <w:tcPr>
            <w:tcW w:w="709" w:type="dxa"/>
          </w:tcPr>
          <w:p w14:paraId="447B37E2" w14:textId="77777777" w:rsidR="000861DC" w:rsidRPr="00DE56B2" w:rsidRDefault="00450585" w:rsidP="008A6580">
            <w:pPr>
              <w:rPr>
                <w:sz w:val="16"/>
                <w:szCs w:val="16"/>
              </w:rPr>
            </w:pPr>
            <w:r w:rsidRPr="00450585">
              <w:rPr>
                <w:sz w:val="16"/>
                <w:szCs w:val="16"/>
              </w:rPr>
              <w:t>RW</w:t>
            </w:r>
          </w:p>
        </w:tc>
        <w:tc>
          <w:tcPr>
            <w:tcW w:w="3402" w:type="dxa"/>
          </w:tcPr>
          <w:p w14:paraId="461BA6BA" w14:textId="69D4F1A3"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DD80E4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A98C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78FF1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8273B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41B00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AE9F8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F31FB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61454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50B9ADD" w14:textId="77777777" w:rsidR="00450585" w:rsidRPr="00450585" w:rsidRDefault="00450585" w:rsidP="008A6580">
            <w:pPr>
              <w:spacing w:before="0" w:after="0" w:line="240" w:lineRule="auto"/>
              <w:rPr>
                <w:color w:val="7030A0"/>
                <w:sz w:val="16"/>
                <w:szCs w:val="16"/>
              </w:rPr>
            </w:pPr>
            <w:r w:rsidRPr="007A4AF1">
              <w:rPr>
                <w:sz w:val="16"/>
                <w:szCs w:val="16"/>
              </w:rPr>
              <w:t>Reference to the policing profile, which is active on this interface.</w:t>
            </w:r>
          </w:p>
        </w:tc>
      </w:tr>
      <w:tr w:rsidR="000861DC" w:rsidRPr="007A4AF1" w14:paraId="3075249C" w14:textId="77777777" w:rsidTr="005E729E">
        <w:tc>
          <w:tcPr>
            <w:tcW w:w="2326" w:type="dxa"/>
          </w:tcPr>
          <w:p w14:paraId="4512FC78" w14:textId="77777777" w:rsidR="000861DC" w:rsidRPr="00DE56B2" w:rsidRDefault="00450585" w:rsidP="008A6580">
            <w:pPr>
              <w:rPr>
                <w:sz w:val="16"/>
                <w:szCs w:val="16"/>
              </w:rPr>
            </w:pPr>
            <w:r w:rsidRPr="00450585">
              <w:rPr>
                <w:sz w:val="16"/>
                <w:szCs w:val="16"/>
              </w:rPr>
              <w:t>egressShapingIsOn</w:t>
            </w:r>
          </w:p>
        </w:tc>
        <w:tc>
          <w:tcPr>
            <w:tcW w:w="2126" w:type="dxa"/>
          </w:tcPr>
          <w:p w14:paraId="046C59CB" w14:textId="77777777" w:rsidR="00450585" w:rsidRPr="00450585" w:rsidRDefault="00450585" w:rsidP="008A6580">
            <w:pPr>
              <w:rPr>
                <w:sz w:val="16"/>
                <w:szCs w:val="16"/>
              </w:rPr>
            </w:pPr>
            <w:r w:rsidRPr="00450585">
              <w:rPr>
                <w:sz w:val="16"/>
                <w:szCs w:val="16"/>
              </w:rPr>
              <w:t>Boolean</w:t>
            </w:r>
          </w:p>
          <w:p w14:paraId="4BBD7E30" w14:textId="77777777" w:rsidR="000861DC" w:rsidRPr="00DE56B2" w:rsidRDefault="00450585" w:rsidP="008A6580">
            <w:pPr>
              <w:rPr>
                <w:sz w:val="16"/>
                <w:szCs w:val="16"/>
              </w:rPr>
            </w:pPr>
            <w:r w:rsidRPr="00450585">
              <w:rPr>
                <w:sz w:val="16"/>
                <w:szCs w:val="16"/>
              </w:rPr>
              <w:t>false</w:t>
            </w:r>
          </w:p>
        </w:tc>
        <w:tc>
          <w:tcPr>
            <w:tcW w:w="1134" w:type="dxa"/>
          </w:tcPr>
          <w:p w14:paraId="3F9ECF2E" w14:textId="77777777" w:rsidR="000861DC" w:rsidRPr="00DE56B2" w:rsidRDefault="00450585" w:rsidP="008A6580">
            <w:pPr>
              <w:rPr>
                <w:sz w:val="16"/>
                <w:szCs w:val="16"/>
              </w:rPr>
            </w:pPr>
            <w:r w:rsidRPr="00450585">
              <w:rPr>
                <w:sz w:val="16"/>
                <w:szCs w:val="16"/>
              </w:rPr>
              <w:t>1</w:t>
            </w:r>
          </w:p>
        </w:tc>
        <w:tc>
          <w:tcPr>
            <w:tcW w:w="709" w:type="dxa"/>
          </w:tcPr>
          <w:p w14:paraId="4A7EE616" w14:textId="77777777" w:rsidR="000861DC" w:rsidRPr="00DE56B2" w:rsidRDefault="00450585" w:rsidP="008A6580">
            <w:pPr>
              <w:rPr>
                <w:sz w:val="16"/>
                <w:szCs w:val="16"/>
              </w:rPr>
            </w:pPr>
            <w:r w:rsidRPr="00450585">
              <w:rPr>
                <w:sz w:val="16"/>
                <w:szCs w:val="16"/>
              </w:rPr>
              <w:t>RW</w:t>
            </w:r>
          </w:p>
        </w:tc>
        <w:tc>
          <w:tcPr>
            <w:tcW w:w="3402" w:type="dxa"/>
          </w:tcPr>
          <w:p w14:paraId="014DB3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F3045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1F92C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F2691D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5B6600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08DD5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C49AE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1C3A7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EF1B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4FE7257" w14:textId="77777777" w:rsidR="00450585" w:rsidRPr="00450585" w:rsidRDefault="00450585" w:rsidP="008A6580">
            <w:pPr>
              <w:spacing w:before="0" w:after="0" w:line="240" w:lineRule="auto"/>
              <w:rPr>
                <w:color w:val="7030A0"/>
                <w:sz w:val="16"/>
                <w:szCs w:val="16"/>
              </w:rPr>
            </w:pPr>
            <w:r w:rsidRPr="007A4AF1">
              <w:rPr>
                <w:sz w:val="16"/>
                <w:szCs w:val="16"/>
              </w:rPr>
              <w:t>1 = Shaping on the egress is activated.</w:t>
            </w:r>
          </w:p>
        </w:tc>
      </w:tr>
      <w:tr w:rsidR="000861DC" w:rsidRPr="007A4AF1" w14:paraId="159D6EE2" w14:textId="77777777" w:rsidTr="005E729E">
        <w:tc>
          <w:tcPr>
            <w:tcW w:w="2326" w:type="dxa"/>
          </w:tcPr>
          <w:p w14:paraId="190A4692" w14:textId="77777777" w:rsidR="000861DC" w:rsidRPr="00DE56B2" w:rsidRDefault="00450585" w:rsidP="008A6580">
            <w:pPr>
              <w:rPr>
                <w:sz w:val="16"/>
                <w:szCs w:val="16"/>
              </w:rPr>
            </w:pPr>
            <w:r w:rsidRPr="00450585">
              <w:rPr>
                <w:sz w:val="16"/>
                <w:szCs w:val="16"/>
              </w:rPr>
              <w:t>maximumInformationRate</w:t>
            </w:r>
          </w:p>
        </w:tc>
        <w:tc>
          <w:tcPr>
            <w:tcW w:w="2126" w:type="dxa"/>
          </w:tcPr>
          <w:p w14:paraId="3A4216F9" w14:textId="77777777" w:rsidR="00450585" w:rsidRPr="00450585" w:rsidRDefault="00450585" w:rsidP="008A6580">
            <w:pPr>
              <w:rPr>
                <w:sz w:val="16"/>
                <w:szCs w:val="16"/>
              </w:rPr>
            </w:pPr>
            <w:r w:rsidRPr="00450585">
              <w:rPr>
                <w:sz w:val="16"/>
                <w:szCs w:val="16"/>
              </w:rPr>
              <w:t>Integer</w:t>
            </w:r>
          </w:p>
          <w:p w14:paraId="14781052" w14:textId="77777777" w:rsidR="000861DC" w:rsidRPr="00DE56B2" w:rsidRDefault="00450585" w:rsidP="008A6580">
            <w:pPr>
              <w:rPr>
                <w:sz w:val="16"/>
                <w:szCs w:val="16"/>
              </w:rPr>
            </w:pPr>
            <w:r w:rsidRPr="00450585">
              <w:rPr>
                <w:sz w:val="16"/>
                <w:szCs w:val="16"/>
              </w:rPr>
              <w:t>-1</w:t>
            </w:r>
          </w:p>
        </w:tc>
        <w:tc>
          <w:tcPr>
            <w:tcW w:w="1134" w:type="dxa"/>
          </w:tcPr>
          <w:p w14:paraId="5D16E6AA" w14:textId="77777777" w:rsidR="000861DC" w:rsidRPr="00DE56B2" w:rsidRDefault="00450585" w:rsidP="008A6580">
            <w:pPr>
              <w:rPr>
                <w:sz w:val="16"/>
                <w:szCs w:val="16"/>
              </w:rPr>
            </w:pPr>
            <w:r w:rsidRPr="00450585">
              <w:rPr>
                <w:sz w:val="16"/>
                <w:szCs w:val="16"/>
              </w:rPr>
              <w:t>1</w:t>
            </w:r>
          </w:p>
        </w:tc>
        <w:tc>
          <w:tcPr>
            <w:tcW w:w="709" w:type="dxa"/>
          </w:tcPr>
          <w:p w14:paraId="529BEF88" w14:textId="77777777" w:rsidR="000861DC" w:rsidRPr="00DE56B2" w:rsidRDefault="00450585" w:rsidP="008A6580">
            <w:pPr>
              <w:rPr>
                <w:sz w:val="16"/>
                <w:szCs w:val="16"/>
              </w:rPr>
            </w:pPr>
            <w:r w:rsidRPr="00450585">
              <w:rPr>
                <w:sz w:val="16"/>
                <w:szCs w:val="16"/>
              </w:rPr>
              <w:t>RW</w:t>
            </w:r>
          </w:p>
        </w:tc>
        <w:tc>
          <w:tcPr>
            <w:tcW w:w="3402" w:type="dxa"/>
          </w:tcPr>
          <w:p w14:paraId="434124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1692A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E0571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71D886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AA2C84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1E8FC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23B89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111CB4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1539A4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F6A8C83" w14:textId="77777777" w:rsidR="00450585" w:rsidRPr="00450585" w:rsidRDefault="00450585" w:rsidP="008A6580">
            <w:pPr>
              <w:spacing w:before="0" w:after="0" w:line="240" w:lineRule="auto"/>
              <w:rPr>
                <w:color w:val="7030A0"/>
                <w:sz w:val="16"/>
                <w:szCs w:val="16"/>
              </w:rPr>
            </w:pPr>
            <w:r w:rsidRPr="007A4AF1">
              <w:rPr>
                <w:sz w:val="16"/>
                <w:szCs w:val="16"/>
              </w:rPr>
              <w:lastRenderedPageBreak/>
              <w:t>Only relevant if (egressShapingIsAvail==1): Limits the throughput on the egress.</w:t>
            </w:r>
          </w:p>
        </w:tc>
      </w:tr>
      <w:tr w:rsidR="000861DC" w:rsidRPr="007A4AF1" w14:paraId="44ACC0E7" w14:textId="77777777" w:rsidTr="005E729E">
        <w:tc>
          <w:tcPr>
            <w:tcW w:w="2326" w:type="dxa"/>
          </w:tcPr>
          <w:p w14:paraId="53B3A027" w14:textId="77777777" w:rsidR="000861DC" w:rsidRPr="00DE56B2" w:rsidRDefault="00450585" w:rsidP="008A6580">
            <w:pPr>
              <w:rPr>
                <w:sz w:val="16"/>
                <w:szCs w:val="16"/>
              </w:rPr>
            </w:pPr>
            <w:r w:rsidRPr="00450585">
              <w:rPr>
                <w:sz w:val="16"/>
                <w:szCs w:val="16"/>
              </w:rPr>
              <w:t>maximumBurstSize</w:t>
            </w:r>
          </w:p>
        </w:tc>
        <w:tc>
          <w:tcPr>
            <w:tcW w:w="2126" w:type="dxa"/>
          </w:tcPr>
          <w:p w14:paraId="2D13E005" w14:textId="77777777" w:rsidR="00450585" w:rsidRPr="00450585" w:rsidRDefault="00450585" w:rsidP="008A6580">
            <w:pPr>
              <w:rPr>
                <w:sz w:val="16"/>
                <w:szCs w:val="16"/>
              </w:rPr>
            </w:pPr>
            <w:r w:rsidRPr="00450585">
              <w:rPr>
                <w:sz w:val="16"/>
                <w:szCs w:val="16"/>
              </w:rPr>
              <w:t>Integer</w:t>
            </w:r>
          </w:p>
          <w:p w14:paraId="6E85F036" w14:textId="77777777" w:rsidR="000861DC" w:rsidRPr="00DE56B2" w:rsidRDefault="00450585" w:rsidP="008A6580">
            <w:pPr>
              <w:rPr>
                <w:sz w:val="16"/>
                <w:szCs w:val="16"/>
              </w:rPr>
            </w:pPr>
            <w:r w:rsidRPr="00450585">
              <w:rPr>
                <w:sz w:val="16"/>
                <w:szCs w:val="16"/>
              </w:rPr>
              <w:t>-1</w:t>
            </w:r>
          </w:p>
        </w:tc>
        <w:tc>
          <w:tcPr>
            <w:tcW w:w="1134" w:type="dxa"/>
          </w:tcPr>
          <w:p w14:paraId="235D4400" w14:textId="77777777" w:rsidR="000861DC" w:rsidRPr="00DE56B2" w:rsidRDefault="00450585" w:rsidP="008A6580">
            <w:pPr>
              <w:rPr>
                <w:sz w:val="16"/>
                <w:szCs w:val="16"/>
              </w:rPr>
            </w:pPr>
            <w:r w:rsidRPr="00450585">
              <w:rPr>
                <w:sz w:val="16"/>
                <w:szCs w:val="16"/>
              </w:rPr>
              <w:t>1</w:t>
            </w:r>
          </w:p>
        </w:tc>
        <w:tc>
          <w:tcPr>
            <w:tcW w:w="709" w:type="dxa"/>
          </w:tcPr>
          <w:p w14:paraId="4C067B8E" w14:textId="77777777" w:rsidR="000861DC" w:rsidRPr="00DE56B2" w:rsidRDefault="00450585" w:rsidP="008A6580">
            <w:pPr>
              <w:rPr>
                <w:sz w:val="16"/>
                <w:szCs w:val="16"/>
              </w:rPr>
            </w:pPr>
            <w:r w:rsidRPr="00450585">
              <w:rPr>
                <w:sz w:val="16"/>
                <w:szCs w:val="16"/>
              </w:rPr>
              <w:t>RW</w:t>
            </w:r>
          </w:p>
        </w:tc>
        <w:tc>
          <w:tcPr>
            <w:tcW w:w="3402" w:type="dxa"/>
          </w:tcPr>
          <w:p w14:paraId="2FBEE25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8FDB85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89687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51D256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D4163E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0A16C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BCE57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60B59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5C875A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FB09764"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(egressShapingIsAvail==1): Limits the number of kBytes, which are sent in a single burst.</w:t>
            </w:r>
          </w:p>
        </w:tc>
      </w:tr>
      <w:tr w:rsidR="000861DC" w:rsidRPr="007A4AF1" w14:paraId="752350F0" w14:textId="77777777" w:rsidTr="005E729E">
        <w:tc>
          <w:tcPr>
            <w:tcW w:w="2326" w:type="dxa"/>
          </w:tcPr>
          <w:p w14:paraId="32713523" w14:textId="77777777" w:rsidR="000861DC" w:rsidRPr="00DE56B2" w:rsidRDefault="00450585" w:rsidP="008A6580">
            <w:pPr>
              <w:rPr>
                <w:sz w:val="16"/>
                <w:szCs w:val="16"/>
              </w:rPr>
            </w:pPr>
            <w:r w:rsidRPr="00450585">
              <w:rPr>
                <w:sz w:val="16"/>
                <w:szCs w:val="16"/>
              </w:rPr>
              <w:t>bundlingIsOn</w:t>
            </w:r>
          </w:p>
        </w:tc>
        <w:tc>
          <w:tcPr>
            <w:tcW w:w="2126" w:type="dxa"/>
          </w:tcPr>
          <w:p w14:paraId="3C1043AD" w14:textId="77777777" w:rsidR="00450585" w:rsidRPr="00450585" w:rsidRDefault="00450585" w:rsidP="008A6580">
            <w:pPr>
              <w:rPr>
                <w:sz w:val="16"/>
                <w:szCs w:val="16"/>
              </w:rPr>
            </w:pPr>
            <w:r w:rsidRPr="00450585">
              <w:rPr>
                <w:sz w:val="16"/>
                <w:szCs w:val="16"/>
              </w:rPr>
              <w:t>Boolean</w:t>
            </w:r>
          </w:p>
          <w:p w14:paraId="57011405" w14:textId="77777777" w:rsidR="000861DC" w:rsidRPr="00DE56B2" w:rsidRDefault="00450585" w:rsidP="008A6580">
            <w:pPr>
              <w:rPr>
                <w:sz w:val="16"/>
                <w:szCs w:val="16"/>
              </w:rPr>
            </w:pPr>
            <w:r w:rsidRPr="00450585">
              <w:rPr>
                <w:sz w:val="16"/>
                <w:szCs w:val="16"/>
              </w:rPr>
              <w:t>false</w:t>
            </w:r>
          </w:p>
        </w:tc>
        <w:tc>
          <w:tcPr>
            <w:tcW w:w="1134" w:type="dxa"/>
          </w:tcPr>
          <w:p w14:paraId="5F69EB4A" w14:textId="77777777" w:rsidR="000861DC" w:rsidRPr="00DE56B2" w:rsidRDefault="00450585" w:rsidP="008A6580">
            <w:pPr>
              <w:rPr>
                <w:sz w:val="16"/>
                <w:szCs w:val="16"/>
              </w:rPr>
            </w:pPr>
            <w:r w:rsidRPr="00450585">
              <w:rPr>
                <w:sz w:val="16"/>
                <w:szCs w:val="16"/>
              </w:rPr>
              <w:t>1</w:t>
            </w:r>
          </w:p>
        </w:tc>
        <w:tc>
          <w:tcPr>
            <w:tcW w:w="709" w:type="dxa"/>
          </w:tcPr>
          <w:p w14:paraId="7D74702A" w14:textId="77777777" w:rsidR="000861DC" w:rsidRPr="00DE56B2" w:rsidRDefault="00450585" w:rsidP="008A6580">
            <w:pPr>
              <w:rPr>
                <w:sz w:val="16"/>
                <w:szCs w:val="16"/>
              </w:rPr>
            </w:pPr>
            <w:r w:rsidRPr="00450585">
              <w:rPr>
                <w:sz w:val="16"/>
                <w:szCs w:val="16"/>
              </w:rPr>
              <w:t>RW</w:t>
            </w:r>
          </w:p>
        </w:tc>
        <w:tc>
          <w:tcPr>
            <w:tcW w:w="3402" w:type="dxa"/>
          </w:tcPr>
          <w:p w14:paraId="76FFE5E1" w14:textId="17C57A0D"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22D4D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D4CD9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85264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BDD83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184B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B1F64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61B15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4DE40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D6920FC" w14:textId="77777777" w:rsidR="00450585" w:rsidRPr="00450585" w:rsidRDefault="00450585" w:rsidP="008A6580">
            <w:pPr>
              <w:spacing w:before="0" w:after="0" w:line="240" w:lineRule="auto"/>
              <w:rPr>
                <w:color w:val="7030A0"/>
                <w:sz w:val="16"/>
                <w:szCs w:val="16"/>
              </w:rPr>
            </w:pPr>
            <w:r w:rsidRPr="007A4AF1">
              <w:rPr>
                <w:sz w:val="16"/>
                <w:szCs w:val="16"/>
              </w:rPr>
              <w:t>802.3 according to 30.11.1.1.5 aPAFAdminState and 45.2.3.26.3 PAF enable. 1 = Algorithm for bundling Ethernet segments is activated (, even if only a single Structure would be associated).</w:t>
            </w:r>
          </w:p>
        </w:tc>
      </w:tr>
      <w:tr w:rsidR="000861DC" w:rsidRPr="007A4AF1" w14:paraId="10517088" w14:textId="77777777" w:rsidTr="005E729E">
        <w:tc>
          <w:tcPr>
            <w:tcW w:w="2326" w:type="dxa"/>
          </w:tcPr>
          <w:p w14:paraId="66E50EE1" w14:textId="77777777" w:rsidR="000861DC" w:rsidRPr="00DE56B2" w:rsidRDefault="00450585" w:rsidP="008A6580">
            <w:pPr>
              <w:rPr>
                <w:sz w:val="16"/>
                <w:szCs w:val="16"/>
              </w:rPr>
            </w:pPr>
            <w:r w:rsidRPr="00450585">
              <w:rPr>
                <w:sz w:val="16"/>
                <w:szCs w:val="16"/>
              </w:rPr>
              <w:t>_headerCompressionKind</w:t>
            </w:r>
          </w:p>
        </w:tc>
        <w:tc>
          <w:tcPr>
            <w:tcW w:w="2126" w:type="dxa"/>
          </w:tcPr>
          <w:p w14:paraId="7C78CC24" w14:textId="77777777" w:rsidR="00450585" w:rsidRPr="00450585" w:rsidRDefault="00450585" w:rsidP="008A6580">
            <w:pPr>
              <w:rPr>
                <w:sz w:val="16"/>
                <w:szCs w:val="16"/>
              </w:rPr>
            </w:pPr>
            <w:r w:rsidRPr="00450585">
              <w:rPr>
                <w:sz w:val="16"/>
                <w:szCs w:val="16"/>
              </w:rPr>
              <w:t>HeaderCompressionKind</w:t>
            </w:r>
          </w:p>
          <w:p w14:paraId="413C6B54" w14:textId="77777777" w:rsidR="000861DC" w:rsidRPr="00DE56B2" w:rsidRDefault="00450585" w:rsidP="008A6580">
            <w:pPr>
              <w:rPr>
                <w:sz w:val="16"/>
                <w:szCs w:val="16"/>
              </w:rPr>
            </w:pPr>
            <w:r w:rsidRPr="00450585">
              <w:rPr>
                <w:sz w:val="16"/>
                <w:szCs w:val="16"/>
              </w:rPr>
              <w:t>./.</w:t>
            </w:r>
          </w:p>
        </w:tc>
        <w:tc>
          <w:tcPr>
            <w:tcW w:w="1134" w:type="dxa"/>
          </w:tcPr>
          <w:p w14:paraId="45EE3EDF" w14:textId="77777777" w:rsidR="000861DC" w:rsidRPr="00DE56B2" w:rsidRDefault="00450585" w:rsidP="008A6580">
            <w:pPr>
              <w:rPr>
                <w:sz w:val="16"/>
                <w:szCs w:val="16"/>
              </w:rPr>
            </w:pPr>
            <w:r w:rsidRPr="00450585">
              <w:rPr>
                <w:sz w:val="16"/>
                <w:szCs w:val="16"/>
              </w:rPr>
              <w:t>1</w:t>
            </w:r>
          </w:p>
        </w:tc>
        <w:tc>
          <w:tcPr>
            <w:tcW w:w="709" w:type="dxa"/>
          </w:tcPr>
          <w:p w14:paraId="5FEEC42E" w14:textId="77777777" w:rsidR="000861DC" w:rsidRPr="00DE56B2" w:rsidRDefault="00450585" w:rsidP="008A6580">
            <w:pPr>
              <w:rPr>
                <w:sz w:val="16"/>
                <w:szCs w:val="16"/>
              </w:rPr>
            </w:pPr>
            <w:r w:rsidRPr="00450585">
              <w:rPr>
                <w:sz w:val="16"/>
                <w:szCs w:val="16"/>
              </w:rPr>
              <w:t>RW</w:t>
            </w:r>
          </w:p>
        </w:tc>
        <w:tc>
          <w:tcPr>
            <w:tcW w:w="3402" w:type="dxa"/>
          </w:tcPr>
          <w:p w14:paraId="65E90A60" w14:textId="59EC648F"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3FF3C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8779F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03AC0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90496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0129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7AFD9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24CD6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EE90B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D585214" w14:textId="77777777" w:rsidR="00450585" w:rsidRPr="00450585" w:rsidRDefault="00450585" w:rsidP="008A6580">
            <w:pPr>
              <w:spacing w:before="0" w:after="0" w:line="240" w:lineRule="auto"/>
              <w:rPr>
                <w:color w:val="7030A0"/>
                <w:sz w:val="16"/>
                <w:szCs w:val="16"/>
              </w:rPr>
            </w:pPr>
            <w:r w:rsidRPr="007A4AF1">
              <w:rPr>
                <w:sz w:val="16"/>
                <w:szCs w:val="16"/>
              </w:rPr>
              <w:t>Defines the kind of header compression to be used.</w:t>
            </w:r>
          </w:p>
        </w:tc>
      </w:tr>
      <w:tr w:rsidR="000861DC" w:rsidRPr="007A4AF1" w14:paraId="6489872D" w14:textId="77777777" w:rsidTr="005E729E">
        <w:tc>
          <w:tcPr>
            <w:tcW w:w="2326" w:type="dxa"/>
          </w:tcPr>
          <w:p w14:paraId="1F56CBC7" w14:textId="77777777" w:rsidR="000861DC" w:rsidRPr="00DE56B2" w:rsidRDefault="00450585" w:rsidP="008A6580">
            <w:pPr>
              <w:rPr>
                <w:sz w:val="16"/>
                <w:szCs w:val="16"/>
              </w:rPr>
            </w:pPr>
            <w:r w:rsidRPr="00450585">
              <w:rPr>
                <w:sz w:val="16"/>
                <w:szCs w:val="16"/>
              </w:rPr>
              <w:t>fecIsOn</w:t>
            </w:r>
          </w:p>
        </w:tc>
        <w:tc>
          <w:tcPr>
            <w:tcW w:w="2126" w:type="dxa"/>
          </w:tcPr>
          <w:p w14:paraId="5FD457E0" w14:textId="77777777" w:rsidR="00450585" w:rsidRPr="00450585" w:rsidRDefault="00450585" w:rsidP="008A6580">
            <w:pPr>
              <w:rPr>
                <w:sz w:val="16"/>
                <w:szCs w:val="16"/>
              </w:rPr>
            </w:pPr>
            <w:r w:rsidRPr="00450585">
              <w:rPr>
                <w:sz w:val="16"/>
                <w:szCs w:val="16"/>
              </w:rPr>
              <w:t>Boolean</w:t>
            </w:r>
          </w:p>
          <w:p w14:paraId="703C0A42" w14:textId="77777777" w:rsidR="000861DC" w:rsidRPr="00DE56B2" w:rsidRDefault="00450585" w:rsidP="008A6580">
            <w:pPr>
              <w:rPr>
                <w:sz w:val="16"/>
                <w:szCs w:val="16"/>
              </w:rPr>
            </w:pPr>
            <w:r w:rsidRPr="00450585">
              <w:rPr>
                <w:sz w:val="16"/>
                <w:szCs w:val="16"/>
              </w:rPr>
              <w:t>false</w:t>
            </w:r>
          </w:p>
        </w:tc>
        <w:tc>
          <w:tcPr>
            <w:tcW w:w="1134" w:type="dxa"/>
          </w:tcPr>
          <w:p w14:paraId="4A6276AB" w14:textId="77777777" w:rsidR="000861DC" w:rsidRPr="00DE56B2" w:rsidRDefault="00450585" w:rsidP="008A6580">
            <w:pPr>
              <w:rPr>
                <w:sz w:val="16"/>
                <w:szCs w:val="16"/>
              </w:rPr>
            </w:pPr>
            <w:r w:rsidRPr="00450585">
              <w:rPr>
                <w:sz w:val="16"/>
                <w:szCs w:val="16"/>
              </w:rPr>
              <w:t>1</w:t>
            </w:r>
          </w:p>
        </w:tc>
        <w:tc>
          <w:tcPr>
            <w:tcW w:w="709" w:type="dxa"/>
          </w:tcPr>
          <w:p w14:paraId="3E6F5F27" w14:textId="77777777" w:rsidR="000861DC" w:rsidRPr="00DE56B2" w:rsidRDefault="00450585" w:rsidP="008A6580">
            <w:pPr>
              <w:rPr>
                <w:sz w:val="16"/>
                <w:szCs w:val="16"/>
              </w:rPr>
            </w:pPr>
            <w:r w:rsidRPr="00450585">
              <w:rPr>
                <w:sz w:val="16"/>
                <w:szCs w:val="16"/>
              </w:rPr>
              <w:t>RW</w:t>
            </w:r>
          </w:p>
        </w:tc>
        <w:tc>
          <w:tcPr>
            <w:tcW w:w="3402" w:type="dxa"/>
          </w:tcPr>
          <w:p w14:paraId="51A23D9F" w14:textId="44F5B55E"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22F08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F7236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BAFDB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49622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EC08E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C1DE6F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231A68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5CDA5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D5FF010" w14:textId="77777777" w:rsidR="00450585" w:rsidRPr="00450585" w:rsidRDefault="00450585" w:rsidP="008A6580">
            <w:pPr>
              <w:spacing w:before="0" w:after="0" w:line="240" w:lineRule="auto"/>
              <w:rPr>
                <w:color w:val="7030A0"/>
                <w:sz w:val="16"/>
                <w:szCs w:val="16"/>
              </w:rPr>
            </w:pPr>
            <w:r w:rsidRPr="007A4AF1">
              <w:rPr>
                <w:sz w:val="16"/>
                <w:szCs w:val="16"/>
              </w:rPr>
              <w:t>802.3 according to 30.5.1.1.16 aFECmode, 45.2.1.93.1 FEC enable and 45.2.3.38.2 10 Gb/s FEC Enable and ITU-T Rec. G.998.3 Appendix II aFECAdminState. Only relevant if (fecIsAvail==1). 1 = Activation of the Forward Error Correction (FEC).</w:t>
            </w:r>
          </w:p>
        </w:tc>
      </w:tr>
      <w:tr w:rsidR="000861DC" w:rsidRPr="007A4AF1" w14:paraId="14540B00" w14:textId="77777777" w:rsidTr="005E729E">
        <w:tc>
          <w:tcPr>
            <w:tcW w:w="2326" w:type="dxa"/>
          </w:tcPr>
          <w:p w14:paraId="0B13C2CF" w14:textId="77777777" w:rsidR="000861DC" w:rsidRPr="00DE56B2" w:rsidRDefault="00450585" w:rsidP="008A6580">
            <w:pPr>
              <w:rPr>
                <w:sz w:val="16"/>
                <w:szCs w:val="16"/>
              </w:rPr>
            </w:pPr>
            <w:r w:rsidRPr="00450585">
              <w:rPr>
                <w:sz w:val="16"/>
                <w:szCs w:val="16"/>
              </w:rPr>
              <w:t>fecWordSize</w:t>
            </w:r>
          </w:p>
        </w:tc>
        <w:tc>
          <w:tcPr>
            <w:tcW w:w="2126" w:type="dxa"/>
          </w:tcPr>
          <w:p w14:paraId="10254389" w14:textId="77777777" w:rsidR="00450585" w:rsidRPr="00450585" w:rsidRDefault="00450585" w:rsidP="008A6580">
            <w:pPr>
              <w:rPr>
                <w:sz w:val="16"/>
                <w:szCs w:val="16"/>
              </w:rPr>
            </w:pPr>
            <w:r w:rsidRPr="00450585">
              <w:rPr>
                <w:sz w:val="16"/>
                <w:szCs w:val="16"/>
              </w:rPr>
              <w:t>Integer</w:t>
            </w:r>
          </w:p>
          <w:p w14:paraId="009CAB6D" w14:textId="77777777" w:rsidR="000861DC" w:rsidRPr="00DE56B2" w:rsidRDefault="00450585" w:rsidP="008A6580">
            <w:pPr>
              <w:rPr>
                <w:sz w:val="16"/>
                <w:szCs w:val="16"/>
              </w:rPr>
            </w:pPr>
            <w:r w:rsidRPr="00450585">
              <w:rPr>
                <w:sz w:val="16"/>
                <w:szCs w:val="16"/>
              </w:rPr>
              <w:t>-1</w:t>
            </w:r>
          </w:p>
        </w:tc>
        <w:tc>
          <w:tcPr>
            <w:tcW w:w="1134" w:type="dxa"/>
          </w:tcPr>
          <w:p w14:paraId="1569211C" w14:textId="77777777" w:rsidR="000861DC" w:rsidRPr="00DE56B2" w:rsidRDefault="00450585" w:rsidP="008A6580">
            <w:pPr>
              <w:rPr>
                <w:sz w:val="16"/>
                <w:szCs w:val="16"/>
              </w:rPr>
            </w:pPr>
            <w:r w:rsidRPr="00450585">
              <w:rPr>
                <w:sz w:val="16"/>
                <w:szCs w:val="16"/>
              </w:rPr>
              <w:t>1</w:t>
            </w:r>
          </w:p>
        </w:tc>
        <w:tc>
          <w:tcPr>
            <w:tcW w:w="709" w:type="dxa"/>
          </w:tcPr>
          <w:p w14:paraId="7D27DE99" w14:textId="77777777" w:rsidR="000861DC" w:rsidRPr="00DE56B2" w:rsidRDefault="00450585" w:rsidP="008A6580">
            <w:pPr>
              <w:rPr>
                <w:sz w:val="16"/>
                <w:szCs w:val="16"/>
              </w:rPr>
            </w:pPr>
            <w:r w:rsidRPr="00450585">
              <w:rPr>
                <w:sz w:val="16"/>
                <w:szCs w:val="16"/>
              </w:rPr>
              <w:t>RW</w:t>
            </w:r>
          </w:p>
        </w:tc>
        <w:tc>
          <w:tcPr>
            <w:tcW w:w="3402" w:type="dxa"/>
          </w:tcPr>
          <w:p w14:paraId="7D939E75" w14:textId="3E40F74A"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332F54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4F95C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D4FE0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C5A49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4EB01B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52A897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E958D3"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YES</w:t>
            </w:r>
          </w:p>
          <w:p w14:paraId="22017D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2E33CD34" w14:textId="77777777" w:rsidR="00450585" w:rsidRPr="00450585" w:rsidRDefault="00450585" w:rsidP="008A6580">
            <w:pPr>
              <w:spacing w:before="0" w:after="0" w:line="240" w:lineRule="auto"/>
              <w:rPr>
                <w:color w:val="7030A0"/>
                <w:sz w:val="16"/>
                <w:szCs w:val="16"/>
              </w:rPr>
            </w:pPr>
            <w:r w:rsidRPr="007A4AF1">
              <w:rPr>
                <w:sz w:val="16"/>
                <w:szCs w:val="16"/>
              </w:rPr>
              <w:lastRenderedPageBreak/>
              <w:t>ITU-T Rec. G.998.3 Appendix II aFECWordSize. Only relevant if (fecIsSupported==1). Defining the Forward Error Correction (FEC) code word size in Bytes. Expected values between 20 and 255.</w:t>
            </w:r>
          </w:p>
        </w:tc>
      </w:tr>
      <w:tr w:rsidR="000861DC" w:rsidRPr="007A4AF1" w14:paraId="49EF8537" w14:textId="77777777" w:rsidTr="005E729E">
        <w:tc>
          <w:tcPr>
            <w:tcW w:w="2326" w:type="dxa"/>
          </w:tcPr>
          <w:p w14:paraId="7736C0EF" w14:textId="77777777" w:rsidR="000861DC" w:rsidRPr="00DE56B2" w:rsidRDefault="00450585" w:rsidP="008A6580">
            <w:pPr>
              <w:rPr>
                <w:sz w:val="16"/>
                <w:szCs w:val="16"/>
              </w:rPr>
            </w:pPr>
            <w:r w:rsidRPr="00450585">
              <w:rPr>
                <w:sz w:val="16"/>
                <w:szCs w:val="16"/>
              </w:rPr>
              <w:t>fecRedundancySize</w:t>
            </w:r>
          </w:p>
        </w:tc>
        <w:tc>
          <w:tcPr>
            <w:tcW w:w="2126" w:type="dxa"/>
          </w:tcPr>
          <w:p w14:paraId="0A948B09" w14:textId="77777777" w:rsidR="00450585" w:rsidRPr="00450585" w:rsidRDefault="00450585" w:rsidP="008A6580">
            <w:pPr>
              <w:rPr>
                <w:sz w:val="16"/>
                <w:szCs w:val="16"/>
              </w:rPr>
            </w:pPr>
            <w:r w:rsidRPr="00450585">
              <w:rPr>
                <w:sz w:val="16"/>
                <w:szCs w:val="16"/>
              </w:rPr>
              <w:t>FecRedundancySizeType</w:t>
            </w:r>
          </w:p>
          <w:p w14:paraId="7FA695A2" w14:textId="77777777" w:rsidR="000861DC" w:rsidRPr="00DE56B2" w:rsidRDefault="00450585" w:rsidP="008A6580">
            <w:pPr>
              <w:rPr>
                <w:sz w:val="16"/>
                <w:szCs w:val="16"/>
              </w:rPr>
            </w:pPr>
            <w:r w:rsidRPr="00450585">
              <w:rPr>
                <w:sz w:val="16"/>
                <w:szCs w:val="16"/>
              </w:rPr>
              <w:t>NOT_YET_DEFINED</w:t>
            </w:r>
          </w:p>
        </w:tc>
        <w:tc>
          <w:tcPr>
            <w:tcW w:w="1134" w:type="dxa"/>
          </w:tcPr>
          <w:p w14:paraId="34C75EFD" w14:textId="77777777" w:rsidR="000861DC" w:rsidRPr="00DE56B2" w:rsidRDefault="00450585" w:rsidP="008A6580">
            <w:pPr>
              <w:rPr>
                <w:sz w:val="16"/>
                <w:szCs w:val="16"/>
              </w:rPr>
            </w:pPr>
            <w:r w:rsidRPr="00450585">
              <w:rPr>
                <w:sz w:val="16"/>
                <w:szCs w:val="16"/>
              </w:rPr>
              <w:t>1</w:t>
            </w:r>
          </w:p>
        </w:tc>
        <w:tc>
          <w:tcPr>
            <w:tcW w:w="709" w:type="dxa"/>
          </w:tcPr>
          <w:p w14:paraId="5F93E28E" w14:textId="77777777" w:rsidR="000861DC" w:rsidRPr="00DE56B2" w:rsidRDefault="00450585" w:rsidP="008A6580">
            <w:pPr>
              <w:rPr>
                <w:sz w:val="16"/>
                <w:szCs w:val="16"/>
              </w:rPr>
            </w:pPr>
            <w:r w:rsidRPr="00450585">
              <w:rPr>
                <w:sz w:val="16"/>
                <w:szCs w:val="16"/>
              </w:rPr>
              <w:t>RW</w:t>
            </w:r>
          </w:p>
        </w:tc>
        <w:tc>
          <w:tcPr>
            <w:tcW w:w="3402" w:type="dxa"/>
          </w:tcPr>
          <w:p w14:paraId="476748D6" w14:textId="6CE8FDC5"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621F1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F50B8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6D1A1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31B44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28CD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053C19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837798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33E13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F80C417"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aFECRedundancySize. Only relevant if (fecIsSupported==1). Defining the Forward Error Correction (FEC) redundancy word size.</w:t>
            </w:r>
          </w:p>
        </w:tc>
      </w:tr>
      <w:tr w:rsidR="000861DC" w:rsidRPr="007A4AF1" w14:paraId="33A1DA5B" w14:textId="77777777" w:rsidTr="005E729E">
        <w:tc>
          <w:tcPr>
            <w:tcW w:w="2326" w:type="dxa"/>
          </w:tcPr>
          <w:p w14:paraId="04D6672D" w14:textId="77777777" w:rsidR="000861DC" w:rsidRPr="00DE56B2" w:rsidRDefault="00450585" w:rsidP="008A6580">
            <w:pPr>
              <w:rPr>
                <w:sz w:val="16"/>
                <w:szCs w:val="16"/>
              </w:rPr>
            </w:pPr>
            <w:r w:rsidRPr="00450585">
              <w:rPr>
                <w:sz w:val="16"/>
                <w:szCs w:val="16"/>
              </w:rPr>
              <w:t>fecInterleaverKind</w:t>
            </w:r>
          </w:p>
        </w:tc>
        <w:tc>
          <w:tcPr>
            <w:tcW w:w="2126" w:type="dxa"/>
          </w:tcPr>
          <w:p w14:paraId="3040D4CF" w14:textId="77777777" w:rsidR="00450585" w:rsidRPr="00450585" w:rsidRDefault="00450585" w:rsidP="008A6580">
            <w:pPr>
              <w:rPr>
                <w:sz w:val="16"/>
                <w:szCs w:val="16"/>
              </w:rPr>
            </w:pPr>
            <w:r w:rsidRPr="00450585">
              <w:rPr>
                <w:sz w:val="16"/>
                <w:szCs w:val="16"/>
              </w:rPr>
              <w:t>FecInterleaverKindType</w:t>
            </w:r>
          </w:p>
          <w:p w14:paraId="4230CA2A" w14:textId="77777777" w:rsidR="000861DC" w:rsidRPr="00DE56B2" w:rsidRDefault="00450585" w:rsidP="008A6580">
            <w:pPr>
              <w:rPr>
                <w:sz w:val="16"/>
                <w:szCs w:val="16"/>
              </w:rPr>
            </w:pPr>
            <w:r w:rsidRPr="00450585">
              <w:rPr>
                <w:sz w:val="16"/>
                <w:szCs w:val="16"/>
              </w:rPr>
              <w:t>NOT_YET_DEFINED</w:t>
            </w:r>
          </w:p>
        </w:tc>
        <w:tc>
          <w:tcPr>
            <w:tcW w:w="1134" w:type="dxa"/>
          </w:tcPr>
          <w:p w14:paraId="64C8733D" w14:textId="77777777" w:rsidR="000861DC" w:rsidRPr="00DE56B2" w:rsidRDefault="00450585" w:rsidP="008A6580">
            <w:pPr>
              <w:rPr>
                <w:sz w:val="16"/>
                <w:szCs w:val="16"/>
              </w:rPr>
            </w:pPr>
            <w:r w:rsidRPr="00450585">
              <w:rPr>
                <w:sz w:val="16"/>
                <w:szCs w:val="16"/>
              </w:rPr>
              <w:t>1</w:t>
            </w:r>
          </w:p>
        </w:tc>
        <w:tc>
          <w:tcPr>
            <w:tcW w:w="709" w:type="dxa"/>
          </w:tcPr>
          <w:p w14:paraId="78F9DE06" w14:textId="77777777" w:rsidR="000861DC" w:rsidRPr="00DE56B2" w:rsidRDefault="00450585" w:rsidP="008A6580">
            <w:pPr>
              <w:rPr>
                <w:sz w:val="16"/>
                <w:szCs w:val="16"/>
              </w:rPr>
            </w:pPr>
            <w:r w:rsidRPr="00450585">
              <w:rPr>
                <w:sz w:val="16"/>
                <w:szCs w:val="16"/>
              </w:rPr>
              <w:t>RW</w:t>
            </w:r>
          </w:p>
        </w:tc>
        <w:tc>
          <w:tcPr>
            <w:tcW w:w="3402" w:type="dxa"/>
          </w:tcPr>
          <w:p w14:paraId="24C7777B" w14:textId="4E6DB0C6"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3F615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186B8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85A20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AEA0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5A04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A652E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6C3F81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710F3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0602615"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aFECInterleaverType. Only relevant if (fecIsSupported==1). Defining the kind of Forward Error Correction (FEC) interleaver.</w:t>
            </w:r>
          </w:p>
        </w:tc>
      </w:tr>
      <w:tr w:rsidR="000861DC" w:rsidRPr="007A4AF1" w14:paraId="21D65E0A" w14:textId="77777777" w:rsidTr="005E729E">
        <w:tc>
          <w:tcPr>
            <w:tcW w:w="2326" w:type="dxa"/>
          </w:tcPr>
          <w:p w14:paraId="6342B018" w14:textId="77777777" w:rsidR="000861DC" w:rsidRPr="00DE56B2" w:rsidRDefault="00450585" w:rsidP="008A6580">
            <w:pPr>
              <w:rPr>
                <w:sz w:val="16"/>
                <w:szCs w:val="16"/>
              </w:rPr>
            </w:pPr>
            <w:r w:rsidRPr="00450585">
              <w:rPr>
                <w:sz w:val="16"/>
                <w:szCs w:val="16"/>
              </w:rPr>
              <w:t>fecInterleaverDepth</w:t>
            </w:r>
          </w:p>
        </w:tc>
        <w:tc>
          <w:tcPr>
            <w:tcW w:w="2126" w:type="dxa"/>
          </w:tcPr>
          <w:p w14:paraId="106A7D29" w14:textId="77777777" w:rsidR="00450585" w:rsidRPr="00450585" w:rsidRDefault="00450585" w:rsidP="008A6580">
            <w:pPr>
              <w:rPr>
                <w:sz w:val="16"/>
                <w:szCs w:val="16"/>
              </w:rPr>
            </w:pPr>
            <w:r w:rsidRPr="00450585">
              <w:rPr>
                <w:sz w:val="16"/>
                <w:szCs w:val="16"/>
              </w:rPr>
              <w:t>FecInterleaverDepthType</w:t>
            </w:r>
          </w:p>
          <w:p w14:paraId="60504BB5" w14:textId="77777777" w:rsidR="000861DC" w:rsidRPr="00DE56B2" w:rsidRDefault="00450585" w:rsidP="008A6580">
            <w:pPr>
              <w:rPr>
                <w:sz w:val="16"/>
                <w:szCs w:val="16"/>
              </w:rPr>
            </w:pPr>
            <w:r w:rsidRPr="00450585">
              <w:rPr>
                <w:sz w:val="16"/>
                <w:szCs w:val="16"/>
              </w:rPr>
              <w:t>NOT_YET_DEFINED</w:t>
            </w:r>
          </w:p>
        </w:tc>
        <w:tc>
          <w:tcPr>
            <w:tcW w:w="1134" w:type="dxa"/>
          </w:tcPr>
          <w:p w14:paraId="03755957" w14:textId="77777777" w:rsidR="000861DC" w:rsidRPr="00DE56B2" w:rsidRDefault="00450585" w:rsidP="008A6580">
            <w:pPr>
              <w:rPr>
                <w:sz w:val="16"/>
                <w:szCs w:val="16"/>
              </w:rPr>
            </w:pPr>
            <w:r w:rsidRPr="00450585">
              <w:rPr>
                <w:sz w:val="16"/>
                <w:szCs w:val="16"/>
              </w:rPr>
              <w:t>1</w:t>
            </w:r>
          </w:p>
        </w:tc>
        <w:tc>
          <w:tcPr>
            <w:tcW w:w="709" w:type="dxa"/>
          </w:tcPr>
          <w:p w14:paraId="47F11860" w14:textId="77777777" w:rsidR="000861DC" w:rsidRPr="00DE56B2" w:rsidRDefault="00450585" w:rsidP="008A6580">
            <w:pPr>
              <w:rPr>
                <w:sz w:val="16"/>
                <w:szCs w:val="16"/>
              </w:rPr>
            </w:pPr>
            <w:r w:rsidRPr="00450585">
              <w:rPr>
                <w:sz w:val="16"/>
                <w:szCs w:val="16"/>
              </w:rPr>
              <w:t>RW</w:t>
            </w:r>
          </w:p>
        </w:tc>
        <w:tc>
          <w:tcPr>
            <w:tcW w:w="3402" w:type="dxa"/>
          </w:tcPr>
          <w:p w14:paraId="0740F671" w14:textId="21460DAF"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3AFF2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C5C4F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C512F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1A512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C6E9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DEFE1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B142A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956B8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EFED8F7"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aFECInterleaverDepth. Only relevant if (fecIsSupported==1). Defining the depth of Forward Error Correction (FEC) interleaver.</w:t>
            </w:r>
          </w:p>
        </w:tc>
      </w:tr>
      <w:tr w:rsidR="000861DC" w:rsidRPr="007A4AF1" w14:paraId="3284ED99" w14:textId="77777777" w:rsidTr="005E729E">
        <w:tc>
          <w:tcPr>
            <w:tcW w:w="2326" w:type="dxa"/>
          </w:tcPr>
          <w:p w14:paraId="37E26519" w14:textId="77777777" w:rsidR="000861DC" w:rsidRPr="00DE56B2" w:rsidRDefault="00450585" w:rsidP="008A6580">
            <w:pPr>
              <w:rPr>
                <w:sz w:val="16"/>
                <w:szCs w:val="16"/>
              </w:rPr>
            </w:pPr>
            <w:r w:rsidRPr="00450585">
              <w:rPr>
                <w:sz w:val="16"/>
                <w:szCs w:val="16"/>
              </w:rPr>
              <w:t>encryptionIsOn</w:t>
            </w:r>
          </w:p>
        </w:tc>
        <w:tc>
          <w:tcPr>
            <w:tcW w:w="2126" w:type="dxa"/>
          </w:tcPr>
          <w:p w14:paraId="034D4428" w14:textId="77777777" w:rsidR="00450585" w:rsidRPr="00450585" w:rsidRDefault="00450585" w:rsidP="008A6580">
            <w:pPr>
              <w:rPr>
                <w:sz w:val="16"/>
                <w:szCs w:val="16"/>
              </w:rPr>
            </w:pPr>
            <w:r w:rsidRPr="00450585">
              <w:rPr>
                <w:sz w:val="16"/>
                <w:szCs w:val="16"/>
              </w:rPr>
              <w:t>Boolean</w:t>
            </w:r>
          </w:p>
          <w:p w14:paraId="463C5E5D" w14:textId="77777777" w:rsidR="000861DC" w:rsidRPr="00DE56B2" w:rsidRDefault="00450585" w:rsidP="008A6580">
            <w:pPr>
              <w:rPr>
                <w:sz w:val="16"/>
                <w:szCs w:val="16"/>
              </w:rPr>
            </w:pPr>
            <w:r w:rsidRPr="00450585">
              <w:rPr>
                <w:sz w:val="16"/>
                <w:szCs w:val="16"/>
              </w:rPr>
              <w:t>false</w:t>
            </w:r>
          </w:p>
        </w:tc>
        <w:tc>
          <w:tcPr>
            <w:tcW w:w="1134" w:type="dxa"/>
          </w:tcPr>
          <w:p w14:paraId="14FCF998" w14:textId="77777777" w:rsidR="000861DC" w:rsidRPr="00DE56B2" w:rsidRDefault="00450585" w:rsidP="008A6580">
            <w:pPr>
              <w:rPr>
                <w:sz w:val="16"/>
                <w:szCs w:val="16"/>
              </w:rPr>
            </w:pPr>
            <w:r w:rsidRPr="00450585">
              <w:rPr>
                <w:sz w:val="16"/>
                <w:szCs w:val="16"/>
              </w:rPr>
              <w:t>1</w:t>
            </w:r>
          </w:p>
        </w:tc>
        <w:tc>
          <w:tcPr>
            <w:tcW w:w="709" w:type="dxa"/>
          </w:tcPr>
          <w:p w14:paraId="48000499" w14:textId="77777777" w:rsidR="000861DC" w:rsidRPr="00DE56B2" w:rsidRDefault="00450585" w:rsidP="008A6580">
            <w:pPr>
              <w:rPr>
                <w:sz w:val="16"/>
                <w:szCs w:val="16"/>
              </w:rPr>
            </w:pPr>
            <w:r w:rsidRPr="00450585">
              <w:rPr>
                <w:sz w:val="16"/>
                <w:szCs w:val="16"/>
              </w:rPr>
              <w:t>RW</w:t>
            </w:r>
          </w:p>
        </w:tc>
        <w:tc>
          <w:tcPr>
            <w:tcW w:w="3402" w:type="dxa"/>
          </w:tcPr>
          <w:p w14:paraId="43BD4D41" w14:textId="3F2EA058"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49912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15162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A4254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DC27F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9A97B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5FC3A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85F24F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519E7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DC8918F" w14:textId="77777777" w:rsidR="00450585" w:rsidRPr="00450585" w:rsidRDefault="00450585" w:rsidP="008A6580">
            <w:pPr>
              <w:spacing w:before="0" w:after="0" w:line="240" w:lineRule="auto"/>
              <w:rPr>
                <w:color w:val="7030A0"/>
                <w:sz w:val="16"/>
                <w:szCs w:val="16"/>
              </w:rPr>
            </w:pPr>
            <w:r w:rsidRPr="007A4AF1">
              <w:rPr>
                <w:sz w:val="16"/>
                <w:szCs w:val="16"/>
              </w:rPr>
              <w:t>Activates encryption of the Ethernet payload.</w:t>
            </w:r>
          </w:p>
        </w:tc>
      </w:tr>
      <w:tr w:rsidR="000861DC" w:rsidRPr="007A4AF1" w14:paraId="04D70E34" w14:textId="77777777" w:rsidTr="005E729E">
        <w:tc>
          <w:tcPr>
            <w:tcW w:w="2326" w:type="dxa"/>
          </w:tcPr>
          <w:p w14:paraId="309BC779" w14:textId="77777777" w:rsidR="000861DC" w:rsidRPr="00DE56B2" w:rsidRDefault="00450585" w:rsidP="008A6580">
            <w:pPr>
              <w:rPr>
                <w:sz w:val="16"/>
                <w:szCs w:val="16"/>
              </w:rPr>
            </w:pPr>
            <w:r w:rsidRPr="00450585">
              <w:rPr>
                <w:sz w:val="16"/>
                <w:szCs w:val="16"/>
              </w:rPr>
              <w:t>cryptographicKey</w:t>
            </w:r>
          </w:p>
        </w:tc>
        <w:tc>
          <w:tcPr>
            <w:tcW w:w="2126" w:type="dxa"/>
          </w:tcPr>
          <w:p w14:paraId="63402BF8" w14:textId="77777777" w:rsidR="00450585" w:rsidRPr="00450585" w:rsidRDefault="00450585" w:rsidP="008A6580">
            <w:pPr>
              <w:rPr>
                <w:sz w:val="16"/>
                <w:szCs w:val="16"/>
              </w:rPr>
            </w:pPr>
            <w:r w:rsidRPr="00450585">
              <w:rPr>
                <w:sz w:val="16"/>
                <w:szCs w:val="16"/>
              </w:rPr>
              <w:t>String</w:t>
            </w:r>
          </w:p>
          <w:p w14:paraId="2FE3C015" w14:textId="77777777" w:rsidR="000861DC" w:rsidRPr="00DE56B2" w:rsidRDefault="00450585" w:rsidP="008A6580">
            <w:pPr>
              <w:rPr>
                <w:sz w:val="16"/>
                <w:szCs w:val="16"/>
              </w:rPr>
            </w:pPr>
            <w:r w:rsidRPr="00450585">
              <w:rPr>
                <w:sz w:val="16"/>
                <w:szCs w:val="16"/>
              </w:rPr>
              <w:t>Cryptographic key not yet defined.</w:t>
            </w:r>
          </w:p>
        </w:tc>
        <w:tc>
          <w:tcPr>
            <w:tcW w:w="1134" w:type="dxa"/>
          </w:tcPr>
          <w:p w14:paraId="4F4CAA30" w14:textId="77777777" w:rsidR="000861DC" w:rsidRPr="00DE56B2" w:rsidRDefault="00450585" w:rsidP="008A6580">
            <w:pPr>
              <w:rPr>
                <w:sz w:val="16"/>
                <w:szCs w:val="16"/>
              </w:rPr>
            </w:pPr>
            <w:r w:rsidRPr="00450585">
              <w:rPr>
                <w:sz w:val="16"/>
                <w:szCs w:val="16"/>
              </w:rPr>
              <w:t>1</w:t>
            </w:r>
          </w:p>
        </w:tc>
        <w:tc>
          <w:tcPr>
            <w:tcW w:w="709" w:type="dxa"/>
          </w:tcPr>
          <w:p w14:paraId="4B29D4FE" w14:textId="77777777" w:rsidR="000861DC" w:rsidRPr="00DE56B2" w:rsidRDefault="00450585" w:rsidP="008A6580">
            <w:pPr>
              <w:rPr>
                <w:sz w:val="16"/>
                <w:szCs w:val="16"/>
              </w:rPr>
            </w:pPr>
            <w:r w:rsidRPr="00450585">
              <w:rPr>
                <w:sz w:val="16"/>
                <w:szCs w:val="16"/>
              </w:rPr>
              <w:t>RW</w:t>
            </w:r>
          </w:p>
        </w:tc>
        <w:tc>
          <w:tcPr>
            <w:tcW w:w="3402" w:type="dxa"/>
          </w:tcPr>
          <w:p w14:paraId="1EDD0126" w14:textId="625795A3"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F81BF5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F96FA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E231D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4360F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EE14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08860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ADEA52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A724D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14:paraId="4E1488F5" w14:textId="77777777" w:rsidR="00450585" w:rsidRPr="00450585" w:rsidRDefault="00450585" w:rsidP="008A6580">
            <w:pPr>
              <w:spacing w:before="0" w:after="0" w:line="240" w:lineRule="auto"/>
              <w:rPr>
                <w:color w:val="7030A0"/>
                <w:sz w:val="16"/>
                <w:szCs w:val="16"/>
              </w:rPr>
            </w:pPr>
            <w:r w:rsidRPr="007A4AF1">
              <w:rPr>
                <w:sz w:val="16"/>
                <w:szCs w:val="16"/>
              </w:rPr>
              <w:lastRenderedPageBreak/>
              <w:t>Key for transforming plaintext into cipher text data.</w:t>
            </w:r>
          </w:p>
        </w:tc>
      </w:tr>
      <w:tr w:rsidR="000861DC" w:rsidRPr="007A4AF1" w14:paraId="1E4A54BD" w14:textId="77777777" w:rsidTr="005E729E">
        <w:trPr>
          <w:ins w:id="73" w:author="Heinze Thorsten" w:date="2019-05-31T17:30:00Z"/>
        </w:trPr>
        <w:tc>
          <w:tcPr>
            <w:tcW w:w="2326" w:type="dxa"/>
          </w:tcPr>
          <w:p w14:paraId="49488348" w14:textId="77777777" w:rsidR="000861DC" w:rsidRPr="00DE56B2" w:rsidRDefault="00450585" w:rsidP="008A6580">
            <w:pPr>
              <w:rPr>
                <w:ins w:id="74" w:author="Heinze Thorsten" w:date="2019-05-31T17:30:00Z"/>
                <w:sz w:val="16"/>
                <w:szCs w:val="16"/>
              </w:rPr>
            </w:pPr>
            <w:ins w:id="75" w:author="Heinze Thorsten" w:date="2019-05-31T17:30:00Z">
              <w:r w:rsidRPr="00450585">
                <w:rPr>
                  <w:sz w:val="16"/>
                  <w:szCs w:val="16"/>
                </w:rPr>
                <w:t>statisticsIsOn</w:t>
              </w:r>
            </w:ins>
          </w:p>
        </w:tc>
        <w:tc>
          <w:tcPr>
            <w:tcW w:w="2126" w:type="dxa"/>
          </w:tcPr>
          <w:p w14:paraId="7DE1494E" w14:textId="77777777" w:rsidR="00450585" w:rsidRPr="00450585" w:rsidRDefault="00450585" w:rsidP="008A6580">
            <w:pPr>
              <w:rPr>
                <w:ins w:id="76" w:author="Heinze Thorsten" w:date="2019-05-31T17:30:00Z"/>
                <w:sz w:val="16"/>
                <w:szCs w:val="16"/>
              </w:rPr>
            </w:pPr>
            <w:ins w:id="77" w:author="Heinze Thorsten" w:date="2019-05-31T17:30:00Z">
              <w:r w:rsidRPr="00450585">
                <w:rPr>
                  <w:sz w:val="16"/>
                  <w:szCs w:val="16"/>
                </w:rPr>
                <w:t>Boolean</w:t>
              </w:r>
            </w:ins>
          </w:p>
          <w:p w14:paraId="46C6219B" w14:textId="77777777" w:rsidR="000861DC" w:rsidRPr="00DE56B2" w:rsidRDefault="00450585" w:rsidP="008A6580">
            <w:pPr>
              <w:rPr>
                <w:ins w:id="78" w:author="Heinze Thorsten" w:date="2019-05-31T17:30:00Z"/>
                <w:sz w:val="16"/>
                <w:szCs w:val="16"/>
              </w:rPr>
            </w:pPr>
            <w:ins w:id="79" w:author="Heinze Thorsten" w:date="2019-05-31T17:30:00Z">
              <w:r w:rsidRPr="00450585">
                <w:rPr>
                  <w:sz w:val="16"/>
                  <w:szCs w:val="16"/>
                </w:rPr>
                <w:t>false</w:t>
              </w:r>
            </w:ins>
          </w:p>
        </w:tc>
        <w:tc>
          <w:tcPr>
            <w:tcW w:w="1134" w:type="dxa"/>
          </w:tcPr>
          <w:p w14:paraId="3A042348" w14:textId="77777777" w:rsidR="000861DC" w:rsidRPr="00DE56B2" w:rsidRDefault="00450585" w:rsidP="008A6580">
            <w:pPr>
              <w:rPr>
                <w:ins w:id="80" w:author="Heinze Thorsten" w:date="2019-05-31T17:30:00Z"/>
                <w:sz w:val="16"/>
                <w:szCs w:val="16"/>
              </w:rPr>
            </w:pPr>
            <w:ins w:id="81" w:author="Heinze Thorsten" w:date="2019-05-31T17:30:00Z">
              <w:r w:rsidRPr="00450585">
                <w:rPr>
                  <w:sz w:val="16"/>
                  <w:szCs w:val="16"/>
                </w:rPr>
                <w:t>1</w:t>
              </w:r>
            </w:ins>
          </w:p>
        </w:tc>
        <w:tc>
          <w:tcPr>
            <w:tcW w:w="709" w:type="dxa"/>
          </w:tcPr>
          <w:p w14:paraId="4BCA512E" w14:textId="77777777" w:rsidR="000861DC" w:rsidRPr="00DE56B2" w:rsidRDefault="00450585" w:rsidP="008A6580">
            <w:pPr>
              <w:rPr>
                <w:ins w:id="82" w:author="Heinze Thorsten" w:date="2019-05-31T17:30:00Z"/>
                <w:sz w:val="16"/>
                <w:szCs w:val="16"/>
              </w:rPr>
            </w:pPr>
            <w:ins w:id="83" w:author="Heinze Thorsten" w:date="2019-05-31T17:30:00Z">
              <w:r w:rsidRPr="00450585">
                <w:rPr>
                  <w:sz w:val="16"/>
                  <w:szCs w:val="16"/>
                </w:rPr>
                <w:t>RW</w:t>
              </w:r>
            </w:ins>
          </w:p>
        </w:tc>
        <w:tc>
          <w:tcPr>
            <w:tcW w:w="3402" w:type="dxa"/>
          </w:tcPr>
          <w:p w14:paraId="2B992B40" w14:textId="77777777" w:rsidR="00450585" w:rsidRPr="00450585" w:rsidRDefault="00450585" w:rsidP="008A6580">
            <w:pPr>
              <w:spacing w:before="0" w:after="0" w:line="240" w:lineRule="auto"/>
              <w:contextualSpacing/>
              <w:rPr>
                <w:ins w:id="84" w:author="Heinze Thorsten" w:date="2019-05-31T17:30:00Z"/>
                <w:color w:val="7030A0"/>
                <w:sz w:val="16"/>
                <w:szCs w:val="16"/>
              </w:rPr>
            </w:pPr>
            <w:ins w:id="85" w:author="Heinze Thorsten" w:date="2019-05-31T17:30:00Z">
              <w:r w:rsidRPr="002D60CB">
                <w:rPr>
                  <w:sz w:val="16"/>
                  <w:szCs w:val="16"/>
                </w:rPr>
                <w:t>OpenModelAttribute</w:t>
              </w:r>
            </w:ins>
          </w:p>
          <w:p w14:paraId="2E1D126A" w14:textId="77777777" w:rsidR="00450585" w:rsidRPr="007A4AF1" w:rsidRDefault="00450585" w:rsidP="008A6580">
            <w:pPr>
              <w:pStyle w:val="Listenabsatz"/>
              <w:spacing w:before="0" w:after="0" w:line="240" w:lineRule="auto"/>
              <w:ind w:left="176" w:hanging="142"/>
              <w:contextualSpacing/>
              <w:rPr>
                <w:ins w:id="86" w:author="Heinze Thorsten" w:date="2019-05-31T17:30:00Z"/>
                <w:sz w:val="16"/>
                <w:szCs w:val="16"/>
              </w:rPr>
            </w:pPr>
            <w:ins w:id="87" w:author="Heinze Thorsten" w:date="2019-05-31T17:30:00Z">
              <w:r w:rsidRPr="00450585">
                <w:rPr>
                  <w:color w:val="7030A0"/>
                  <w:sz w:val="16"/>
                  <w:szCs w:val="16"/>
                </w:rPr>
                <w:t>•</w:t>
              </w:r>
              <w:r w:rsidRPr="00450585">
                <w:rPr>
                  <w:color w:val="7030A0"/>
                  <w:sz w:val="16"/>
                  <w:szCs w:val="16"/>
                </w:rPr>
                <w:tab/>
              </w:r>
              <w:r w:rsidRPr="007A4AF1">
                <w:rPr>
                  <w:sz w:val="16"/>
                  <w:szCs w:val="16"/>
                </w:rPr>
                <w:t>partOfObjectKey: 0</w:t>
              </w:r>
            </w:ins>
          </w:p>
          <w:p w14:paraId="2C583005" w14:textId="77777777" w:rsidR="00450585" w:rsidRPr="007A4AF1" w:rsidRDefault="00450585" w:rsidP="008A6580">
            <w:pPr>
              <w:pStyle w:val="Listenabsatz"/>
              <w:spacing w:before="0" w:after="0" w:line="240" w:lineRule="auto"/>
              <w:ind w:left="176" w:hanging="142"/>
              <w:contextualSpacing/>
              <w:rPr>
                <w:ins w:id="88" w:author="Heinze Thorsten" w:date="2019-05-31T17:30:00Z"/>
                <w:sz w:val="16"/>
                <w:szCs w:val="16"/>
              </w:rPr>
            </w:pPr>
            <w:ins w:id="89" w:author="Heinze Thorsten" w:date="2019-05-31T17:30:00Z">
              <w:r w:rsidRPr="007A4AF1">
                <w:rPr>
                  <w:sz w:val="16"/>
                  <w:szCs w:val="16"/>
                </w:rPr>
                <w:t>•</w:t>
              </w:r>
              <w:r w:rsidRPr="007A4AF1">
                <w:rPr>
                  <w:sz w:val="16"/>
                  <w:szCs w:val="16"/>
                </w:rPr>
                <w:tab/>
                <w:t>isInvariant: false</w:t>
              </w:r>
            </w:ins>
          </w:p>
          <w:p w14:paraId="4E36FC8B" w14:textId="77777777" w:rsidR="00450585" w:rsidRPr="007A4AF1" w:rsidRDefault="00450585" w:rsidP="008A6580">
            <w:pPr>
              <w:pStyle w:val="Listenabsatz"/>
              <w:spacing w:before="0" w:after="0" w:line="240" w:lineRule="auto"/>
              <w:ind w:left="176" w:hanging="142"/>
              <w:contextualSpacing/>
              <w:rPr>
                <w:ins w:id="90" w:author="Heinze Thorsten" w:date="2019-05-31T17:30:00Z"/>
                <w:sz w:val="16"/>
                <w:szCs w:val="16"/>
              </w:rPr>
            </w:pPr>
            <w:ins w:id="91" w:author="Heinze Thorsten" w:date="2019-05-31T17:30:00Z">
              <w:r w:rsidRPr="007A4AF1">
                <w:rPr>
                  <w:sz w:val="16"/>
                  <w:szCs w:val="16"/>
                </w:rPr>
                <w:t>•</w:t>
              </w:r>
              <w:r w:rsidRPr="007A4AF1">
                <w:rPr>
                  <w:sz w:val="16"/>
                  <w:szCs w:val="16"/>
                </w:rPr>
                <w:tab/>
                <w:t>valueRange: no range constraint</w:t>
              </w:r>
            </w:ins>
          </w:p>
          <w:p w14:paraId="2E833A56" w14:textId="77777777" w:rsidR="00450585" w:rsidRPr="007A4AF1" w:rsidRDefault="00450585" w:rsidP="008A6580">
            <w:pPr>
              <w:pStyle w:val="Listenabsatz"/>
              <w:spacing w:before="0" w:after="0" w:line="240" w:lineRule="auto"/>
              <w:ind w:left="176" w:hanging="142"/>
              <w:contextualSpacing/>
              <w:rPr>
                <w:ins w:id="92" w:author="Heinze Thorsten" w:date="2019-05-31T17:30:00Z"/>
                <w:sz w:val="16"/>
                <w:szCs w:val="16"/>
              </w:rPr>
            </w:pPr>
            <w:ins w:id="93" w:author="Heinze Thorsten" w:date="2019-05-31T17:30:00Z">
              <w:r w:rsidRPr="007A4AF1">
                <w:rPr>
                  <w:sz w:val="16"/>
                  <w:szCs w:val="16"/>
                </w:rPr>
                <w:t>•</w:t>
              </w:r>
              <w:r w:rsidRPr="007A4AF1">
                <w:rPr>
                  <w:sz w:val="16"/>
                  <w:szCs w:val="16"/>
                </w:rPr>
                <w:tab/>
                <w:t>unit: no unit defined</w:t>
              </w:r>
            </w:ins>
          </w:p>
          <w:p w14:paraId="7B61C6E9" w14:textId="77777777" w:rsidR="00450585" w:rsidRPr="007A4AF1" w:rsidRDefault="00450585" w:rsidP="008A6580">
            <w:pPr>
              <w:pStyle w:val="Listenabsatz"/>
              <w:spacing w:before="0" w:after="0" w:line="240" w:lineRule="auto"/>
              <w:ind w:left="176" w:hanging="142"/>
              <w:contextualSpacing/>
              <w:rPr>
                <w:ins w:id="94" w:author="Heinze Thorsten" w:date="2019-05-31T17:30:00Z"/>
                <w:sz w:val="16"/>
                <w:szCs w:val="16"/>
              </w:rPr>
            </w:pPr>
            <w:ins w:id="95" w:author="Heinze Thorsten" w:date="2019-05-31T17:30:00Z">
              <w:r w:rsidRPr="007A4AF1">
                <w:rPr>
                  <w:sz w:val="16"/>
                  <w:szCs w:val="16"/>
                </w:rPr>
                <w:t>•</w:t>
              </w:r>
              <w:r w:rsidRPr="007A4AF1">
                <w:rPr>
                  <w:sz w:val="16"/>
                  <w:szCs w:val="16"/>
                </w:rPr>
                <w:tab/>
                <w:t>support: MANDATORY</w:t>
              </w:r>
            </w:ins>
          </w:p>
          <w:p w14:paraId="7118D865" w14:textId="77777777" w:rsidR="00450585" w:rsidRPr="00450585" w:rsidRDefault="00450585" w:rsidP="008A6580">
            <w:pPr>
              <w:spacing w:before="0" w:after="0" w:line="240" w:lineRule="auto"/>
              <w:contextualSpacing/>
              <w:rPr>
                <w:ins w:id="96" w:author="Heinze Thorsten" w:date="2019-05-31T17:30:00Z"/>
                <w:color w:val="7030A0"/>
                <w:sz w:val="16"/>
                <w:szCs w:val="16"/>
              </w:rPr>
            </w:pPr>
            <w:ins w:id="97" w:author="Heinze Thorsten" w:date="2019-05-31T17:30:00Z">
              <w:r w:rsidRPr="002D60CB">
                <w:rPr>
                  <w:sz w:val="16"/>
                  <w:szCs w:val="16"/>
                </w:rPr>
                <w:t>OpenInterfaceModelAttribute</w:t>
              </w:r>
            </w:ins>
          </w:p>
          <w:p w14:paraId="61328F5A" w14:textId="77777777" w:rsidR="00450585" w:rsidRPr="007A4AF1" w:rsidRDefault="00450585" w:rsidP="008A6580">
            <w:pPr>
              <w:pStyle w:val="Listenabsatz"/>
              <w:spacing w:before="0" w:after="0" w:line="240" w:lineRule="auto"/>
              <w:ind w:left="176" w:hanging="142"/>
              <w:contextualSpacing/>
              <w:rPr>
                <w:ins w:id="98" w:author="Heinze Thorsten" w:date="2019-05-31T17:30:00Z"/>
                <w:sz w:val="16"/>
                <w:szCs w:val="16"/>
              </w:rPr>
            </w:pPr>
            <w:ins w:id="99" w:author="Heinze Thorsten" w:date="2019-05-31T17:30:00Z">
              <w:r w:rsidRPr="007A4AF1">
                <w:t>•</w:t>
              </w:r>
              <w:r w:rsidRPr="007A4AF1">
                <w:tab/>
              </w:r>
              <w:r w:rsidRPr="007A4AF1">
                <w:rPr>
                  <w:sz w:val="16"/>
                  <w:szCs w:val="16"/>
                </w:rPr>
                <w:t>AVC: YES</w:t>
              </w:r>
            </w:ins>
          </w:p>
          <w:p w14:paraId="6BB268DA" w14:textId="77777777" w:rsidR="00450585" w:rsidRPr="007A4AF1" w:rsidRDefault="00450585" w:rsidP="008A6580">
            <w:pPr>
              <w:pStyle w:val="Listenabsatz"/>
              <w:spacing w:before="0" w:after="0" w:line="240" w:lineRule="auto"/>
              <w:ind w:left="176" w:hanging="142"/>
              <w:contextualSpacing/>
              <w:rPr>
                <w:ins w:id="100" w:author="Heinze Thorsten" w:date="2019-05-31T17:30:00Z"/>
                <w:sz w:val="16"/>
                <w:szCs w:val="16"/>
              </w:rPr>
            </w:pPr>
            <w:ins w:id="101" w:author="Heinze Thorsten" w:date="2019-05-31T17:30:00Z">
              <w:r w:rsidRPr="007A4AF1">
                <w:rPr>
                  <w:sz w:val="16"/>
                  <w:szCs w:val="16"/>
                </w:rPr>
                <w:t>•</w:t>
              </w:r>
              <w:r w:rsidRPr="007A4AF1">
                <w:rPr>
                  <w:sz w:val="16"/>
                  <w:szCs w:val="16"/>
                </w:rPr>
                <w:tab/>
                <w:t>bitLength: NA</w:t>
              </w:r>
            </w:ins>
          </w:p>
        </w:tc>
        <w:tc>
          <w:tcPr>
            <w:tcW w:w="4761" w:type="dxa"/>
          </w:tcPr>
          <w:p w14:paraId="366D6862" w14:textId="77777777" w:rsidR="00450585" w:rsidRPr="00450585" w:rsidRDefault="00450585" w:rsidP="008A6580">
            <w:pPr>
              <w:spacing w:before="0" w:after="0" w:line="240" w:lineRule="auto"/>
              <w:rPr>
                <w:ins w:id="102" w:author="Heinze Thorsten" w:date="2019-05-31T17:30:00Z"/>
                <w:color w:val="7030A0"/>
                <w:sz w:val="16"/>
                <w:szCs w:val="16"/>
              </w:rPr>
            </w:pPr>
            <w:ins w:id="103" w:author="Heinze Thorsten" w:date="2019-05-31T17:30:00Z">
              <w:r w:rsidRPr="007A4AF1">
                <w:rPr>
                  <w:sz w:val="16"/>
                  <w:szCs w:val="16"/>
                </w:rPr>
                <w:t>Only relevant if (statisticsIsAvail==1). 1 = Continuous statistics counters are switched on.</w:t>
              </w:r>
            </w:ins>
          </w:p>
        </w:tc>
      </w:tr>
      <w:tr w:rsidR="000861DC" w:rsidRPr="007A4AF1" w14:paraId="242906EE" w14:textId="77777777" w:rsidTr="005E729E">
        <w:tc>
          <w:tcPr>
            <w:tcW w:w="2326" w:type="dxa"/>
          </w:tcPr>
          <w:p w14:paraId="24A1A809" w14:textId="77777777" w:rsidR="000861DC" w:rsidRPr="00DE56B2" w:rsidRDefault="00450585" w:rsidP="008A6580">
            <w:pPr>
              <w:rPr>
                <w:sz w:val="16"/>
                <w:szCs w:val="16"/>
              </w:rPr>
            </w:pPr>
            <w:r w:rsidRPr="00450585">
              <w:rPr>
                <w:sz w:val="16"/>
                <w:szCs w:val="16"/>
              </w:rPr>
              <w:t>performanceMonitoringCollectionIsOn</w:t>
            </w:r>
          </w:p>
        </w:tc>
        <w:tc>
          <w:tcPr>
            <w:tcW w:w="2126" w:type="dxa"/>
          </w:tcPr>
          <w:p w14:paraId="68B81EC9" w14:textId="77777777" w:rsidR="00450585" w:rsidRPr="00450585" w:rsidRDefault="00450585" w:rsidP="008A6580">
            <w:pPr>
              <w:rPr>
                <w:sz w:val="16"/>
                <w:szCs w:val="16"/>
              </w:rPr>
            </w:pPr>
            <w:r w:rsidRPr="00450585">
              <w:rPr>
                <w:sz w:val="16"/>
                <w:szCs w:val="16"/>
              </w:rPr>
              <w:t>Boolean</w:t>
            </w:r>
          </w:p>
          <w:p w14:paraId="7A81E3BA" w14:textId="77777777" w:rsidR="000861DC" w:rsidRPr="00DE56B2" w:rsidRDefault="00450585" w:rsidP="008A6580">
            <w:pPr>
              <w:rPr>
                <w:sz w:val="16"/>
                <w:szCs w:val="16"/>
              </w:rPr>
            </w:pPr>
            <w:r w:rsidRPr="00450585">
              <w:rPr>
                <w:sz w:val="16"/>
                <w:szCs w:val="16"/>
              </w:rPr>
              <w:t>false</w:t>
            </w:r>
          </w:p>
        </w:tc>
        <w:tc>
          <w:tcPr>
            <w:tcW w:w="1134" w:type="dxa"/>
          </w:tcPr>
          <w:p w14:paraId="640A4730" w14:textId="77777777" w:rsidR="000861DC" w:rsidRPr="00DE56B2" w:rsidRDefault="00450585" w:rsidP="008A6580">
            <w:pPr>
              <w:rPr>
                <w:sz w:val="16"/>
                <w:szCs w:val="16"/>
              </w:rPr>
            </w:pPr>
            <w:r w:rsidRPr="00450585">
              <w:rPr>
                <w:sz w:val="16"/>
                <w:szCs w:val="16"/>
              </w:rPr>
              <w:t>1</w:t>
            </w:r>
          </w:p>
        </w:tc>
        <w:tc>
          <w:tcPr>
            <w:tcW w:w="709" w:type="dxa"/>
          </w:tcPr>
          <w:p w14:paraId="7959D693" w14:textId="77777777" w:rsidR="000861DC" w:rsidRPr="00DE56B2" w:rsidRDefault="00450585" w:rsidP="008A6580">
            <w:pPr>
              <w:rPr>
                <w:sz w:val="16"/>
                <w:szCs w:val="16"/>
              </w:rPr>
            </w:pPr>
            <w:r w:rsidRPr="00450585">
              <w:rPr>
                <w:sz w:val="16"/>
                <w:szCs w:val="16"/>
              </w:rPr>
              <w:t>RW</w:t>
            </w:r>
          </w:p>
        </w:tc>
        <w:tc>
          <w:tcPr>
            <w:tcW w:w="3402" w:type="dxa"/>
          </w:tcPr>
          <w:p w14:paraId="0689B2F4" w14:textId="2B648014"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A2DD5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211E3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35301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5CE4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0B728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D9284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8E44C5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950A7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62B3F51" w14:textId="511249CA" w:rsidR="00450585" w:rsidRPr="00450585" w:rsidRDefault="00450585" w:rsidP="008A6580">
            <w:pPr>
              <w:spacing w:before="0" w:after="0" w:line="240" w:lineRule="auto"/>
              <w:rPr>
                <w:color w:val="7030A0"/>
                <w:sz w:val="16"/>
                <w:szCs w:val="16"/>
              </w:rPr>
            </w:pPr>
            <w:del w:id="104" w:author="Heinze Thorsten" w:date="2019-05-31T17:30:00Z">
              <w:r w:rsidRPr="007A4AF1">
                <w:rPr>
                  <w:sz w:val="16"/>
                  <w:szCs w:val="16"/>
                </w:rPr>
                <w:delText>Enables measurement, collection, storage</w:delText>
              </w:r>
            </w:del>
            <w:ins w:id="105" w:author="Heinze Thorsten" w:date="2019-05-31T17:30:00Z">
              <w:r w:rsidRPr="007A4AF1">
                <w:rPr>
                  <w:sz w:val="16"/>
                  <w:szCs w:val="16"/>
                </w:rPr>
                <w:t>Only relevant if (performanceMonitoringIsAvail==1). 1 = Collection</w:t>
              </w:r>
            </w:ins>
            <w:r w:rsidRPr="007A4AF1">
              <w:rPr>
                <w:sz w:val="16"/>
                <w:szCs w:val="16"/>
              </w:rPr>
              <w:t xml:space="preserve"> and </w:t>
            </w:r>
            <w:del w:id="106" w:author="Heinze Thorsten" w:date="2019-05-31T17:30:00Z">
              <w:r w:rsidRPr="007A4AF1">
                <w:rPr>
                  <w:sz w:val="16"/>
                  <w:szCs w:val="16"/>
                </w:rPr>
                <w:delText>access to</w:delText>
              </w:r>
            </w:del>
            <w:ins w:id="107" w:author="Heinze Thorsten" w:date="2019-05-31T17:30:00Z">
              <w:r w:rsidRPr="007A4AF1">
                <w:rPr>
                  <w:sz w:val="16"/>
                  <w:szCs w:val="16"/>
                </w:rPr>
                <w:t>aggregation of</w:t>
              </w:r>
            </w:ins>
            <w:r w:rsidRPr="007A4AF1">
              <w:rPr>
                <w:sz w:val="16"/>
                <w:szCs w:val="16"/>
              </w:rPr>
              <w:t xml:space="preserve"> performance </w:t>
            </w:r>
            <w:del w:id="108" w:author="Heinze Thorsten" w:date="2019-05-31T17:30:00Z">
              <w:r w:rsidRPr="007A4AF1">
                <w:rPr>
                  <w:sz w:val="16"/>
                  <w:szCs w:val="16"/>
                </w:rPr>
                <w:delText>data</w:delText>
              </w:r>
            </w:del>
            <w:ins w:id="109" w:author="Heinze Thorsten" w:date="2019-05-31T17:30:00Z">
              <w:r w:rsidRPr="007A4AF1">
                <w:rPr>
                  <w:sz w:val="16"/>
                  <w:szCs w:val="16"/>
                </w:rPr>
                <w:t>values is switched on</w:t>
              </w:r>
            </w:ins>
            <w:r w:rsidRPr="007A4AF1">
              <w:rPr>
                <w:sz w:val="16"/>
                <w:szCs w:val="16"/>
              </w:rPr>
              <w:t>.</w:t>
            </w:r>
          </w:p>
        </w:tc>
      </w:tr>
      <w:tr w:rsidR="000861DC" w:rsidRPr="007A4AF1" w14:paraId="446DD21F" w14:textId="77777777" w:rsidTr="005E729E">
        <w:tc>
          <w:tcPr>
            <w:tcW w:w="2326" w:type="dxa"/>
          </w:tcPr>
          <w:p w14:paraId="54FB9FA4" w14:textId="77777777" w:rsidR="000861DC" w:rsidRPr="00DE56B2" w:rsidRDefault="00450585" w:rsidP="008A6580">
            <w:pPr>
              <w:rPr>
                <w:sz w:val="16"/>
                <w:szCs w:val="16"/>
              </w:rPr>
            </w:pPr>
            <w:r w:rsidRPr="00450585">
              <w:rPr>
                <w:sz w:val="16"/>
                <w:szCs w:val="16"/>
              </w:rPr>
              <w:t>problemKindSeverityList</w:t>
            </w:r>
          </w:p>
        </w:tc>
        <w:tc>
          <w:tcPr>
            <w:tcW w:w="2126" w:type="dxa"/>
          </w:tcPr>
          <w:p w14:paraId="542845D9" w14:textId="77777777" w:rsidR="00450585" w:rsidRPr="00450585" w:rsidRDefault="00450585" w:rsidP="008A6580">
            <w:pPr>
              <w:rPr>
                <w:sz w:val="16"/>
                <w:szCs w:val="16"/>
              </w:rPr>
            </w:pPr>
            <w:r w:rsidRPr="00450585">
              <w:rPr>
                <w:sz w:val="16"/>
                <w:szCs w:val="16"/>
              </w:rPr>
              <w:t>ProblemKindSeverityType</w:t>
            </w:r>
          </w:p>
          <w:p w14:paraId="280C658F" w14:textId="77777777" w:rsidR="000861DC" w:rsidRPr="00DE56B2" w:rsidRDefault="00450585" w:rsidP="008A6580">
            <w:pPr>
              <w:rPr>
                <w:sz w:val="16"/>
                <w:szCs w:val="16"/>
              </w:rPr>
            </w:pPr>
            <w:r w:rsidRPr="00450585">
              <w:rPr>
                <w:sz w:val="16"/>
                <w:szCs w:val="16"/>
              </w:rPr>
              <w:t>./.</w:t>
            </w:r>
          </w:p>
        </w:tc>
        <w:tc>
          <w:tcPr>
            <w:tcW w:w="1134" w:type="dxa"/>
          </w:tcPr>
          <w:p w14:paraId="7EA0DC9D" w14:textId="77777777" w:rsidR="000861DC" w:rsidRPr="00DE56B2" w:rsidRDefault="00450585" w:rsidP="008A6580">
            <w:pPr>
              <w:rPr>
                <w:sz w:val="16"/>
                <w:szCs w:val="16"/>
              </w:rPr>
            </w:pPr>
            <w:r w:rsidRPr="00450585">
              <w:rPr>
                <w:sz w:val="16"/>
                <w:szCs w:val="16"/>
              </w:rPr>
              <w:t>2..*</w:t>
            </w:r>
          </w:p>
        </w:tc>
        <w:tc>
          <w:tcPr>
            <w:tcW w:w="709" w:type="dxa"/>
          </w:tcPr>
          <w:p w14:paraId="7C3C5FAE" w14:textId="77777777" w:rsidR="000861DC" w:rsidRPr="00DE56B2" w:rsidRDefault="00450585" w:rsidP="008A6580">
            <w:pPr>
              <w:rPr>
                <w:sz w:val="16"/>
                <w:szCs w:val="16"/>
              </w:rPr>
            </w:pPr>
            <w:r w:rsidRPr="00450585">
              <w:rPr>
                <w:sz w:val="16"/>
                <w:szCs w:val="16"/>
              </w:rPr>
              <w:t>RW</w:t>
            </w:r>
          </w:p>
        </w:tc>
        <w:tc>
          <w:tcPr>
            <w:tcW w:w="3402" w:type="dxa"/>
          </w:tcPr>
          <w:p w14:paraId="332F7EBD" w14:textId="4CD10DEB"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01DDB1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6C12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10F65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6B538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524E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D89EA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FD868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F1FDD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47C0238" w14:textId="77777777"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bl>
    <w:p w14:paraId="4422B672" w14:textId="77777777" w:rsidR="004231FC" w:rsidRPr="00FA3F1C" w:rsidRDefault="004231FC" w:rsidP="00325F35">
      <w:pPr>
        <w:pStyle w:val="berschrift2"/>
      </w:pPr>
      <w:bookmarkStart w:id="110" w:name="_Toc10215734"/>
      <w:bookmarkStart w:id="111" w:name="_Toc7534136"/>
      <w:r w:rsidRPr="00FA3F1C">
        <w:t>EthernetContainerCurrentPerformance</w:t>
      </w:r>
      <w:bookmarkEnd w:id="110"/>
      <w:bookmarkEnd w:id="111"/>
    </w:p>
    <w:p w14:paraId="02BDFC53" w14:textId="77777777" w:rsidR="004231FC" w:rsidRDefault="004231FC" w:rsidP="008A6580">
      <w:pPr>
        <w:spacing w:before="0" w:after="0" w:line="240" w:lineRule="auto"/>
        <w:rPr>
          <w:color w:val="7030A0"/>
        </w:rPr>
      </w:pPr>
      <w:r w:rsidRPr="00E07BC7">
        <w:t>Aggregated performance information of the Ethernet container at a particular moment.</w:t>
      </w:r>
    </w:p>
    <w:p w14:paraId="4D85A583" w14:textId="77777777" w:rsidR="004231FC" w:rsidRDefault="004231FC" w:rsidP="008A6580">
      <w:pPr>
        <w:spacing w:before="0" w:after="0" w:line="240" w:lineRule="auto"/>
        <w:rPr>
          <w:color w:val="7030A0"/>
        </w:rPr>
      </w:pPr>
    </w:p>
    <w:p w14:paraId="1B2B76A0" w14:textId="77777777" w:rsidR="004231FC" w:rsidRDefault="004231FC" w:rsidP="008A6580">
      <w:pPr>
        <w:spacing w:before="0" w:after="0" w:line="240" w:lineRule="auto"/>
      </w:pPr>
      <w:r>
        <w:t>Applied stereotypes:</w:t>
      </w:r>
    </w:p>
    <w:p w14:paraId="6D728F0C" w14:textId="77777777" w:rsidR="004231FC" w:rsidRDefault="00E02030" w:rsidP="008A6580">
      <w:pPr>
        <w:pStyle w:val="Listenabsatz"/>
        <w:numPr>
          <w:ilvl w:val="0"/>
          <w:numId w:val="16"/>
        </w:numPr>
        <w:spacing w:before="0" w:after="0" w:line="240" w:lineRule="auto"/>
      </w:pPr>
      <w:r>
        <w:t>OpenInterfaceModelClass</w:t>
      </w:r>
    </w:p>
    <w:p w14:paraId="5EE69EA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061E1C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61EAEEF" w14:textId="77777777" w:rsidR="004231FC" w:rsidRDefault="00E02030" w:rsidP="008A6580">
      <w:pPr>
        <w:pStyle w:val="Listenabsatz"/>
        <w:numPr>
          <w:ilvl w:val="0"/>
          <w:numId w:val="16"/>
        </w:numPr>
        <w:spacing w:before="0" w:after="0" w:line="240" w:lineRule="auto"/>
      </w:pPr>
      <w:r>
        <w:t>OpenModelClass</w:t>
      </w:r>
    </w:p>
    <w:p w14:paraId="7229F06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DF85045" w14:textId="77777777" w:rsidR="00E82E8C" w:rsidRPr="00EF73BD" w:rsidRDefault="00E82E8C" w:rsidP="008A6580">
      <w:pPr>
        <w:spacing w:before="0" w:after="0" w:line="240" w:lineRule="auto"/>
        <w:rPr>
          <w:color w:val="FF0000"/>
        </w:rPr>
      </w:pPr>
    </w:p>
    <w:p w14:paraId="4A2C5164" w14:textId="77777777" w:rsidR="00EF73BD" w:rsidRPr="00EF73BD" w:rsidRDefault="00EF73BD" w:rsidP="008A6580">
      <w:pPr>
        <w:spacing w:before="0" w:after="0" w:line="240" w:lineRule="auto"/>
      </w:pPr>
      <w:r w:rsidRPr="00EF73BD">
        <w:rPr>
          <w:rFonts w:hint="eastAsia"/>
        </w:rPr>
        <w:t>Attributes</w:t>
      </w:r>
      <w:r w:rsidRPr="00EF73BD">
        <w:t xml:space="preserve"> for EthernetContainerCurrentPerformance</w:t>
      </w:r>
    </w:p>
    <w:p w14:paraId="213B3981" w14:textId="1DAF916A"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FADA5A2" w14:textId="77777777" w:rsidTr="005E729E">
        <w:tc>
          <w:tcPr>
            <w:tcW w:w="2320" w:type="dxa"/>
          </w:tcPr>
          <w:p w14:paraId="7819CAF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08CACB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FCBB94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58FEB3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D3F010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517734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41F15C0" w14:textId="77777777" w:rsidTr="005E729E">
        <w:tc>
          <w:tcPr>
            <w:tcW w:w="2326" w:type="dxa"/>
          </w:tcPr>
          <w:p w14:paraId="23B81EF4" w14:textId="77777777" w:rsidR="000861DC" w:rsidRPr="00DE56B2" w:rsidRDefault="00450585" w:rsidP="008A6580">
            <w:pPr>
              <w:rPr>
                <w:sz w:val="16"/>
                <w:szCs w:val="16"/>
              </w:rPr>
            </w:pPr>
            <w:r w:rsidRPr="00450585">
              <w:rPr>
                <w:sz w:val="16"/>
                <w:szCs w:val="16"/>
              </w:rPr>
              <w:t>currentPerformanceDataList</w:t>
            </w:r>
          </w:p>
        </w:tc>
        <w:tc>
          <w:tcPr>
            <w:tcW w:w="2126" w:type="dxa"/>
          </w:tcPr>
          <w:p w14:paraId="69884E14" w14:textId="77777777" w:rsidR="00450585" w:rsidRPr="00450585" w:rsidRDefault="00450585" w:rsidP="008A6580">
            <w:pPr>
              <w:rPr>
                <w:sz w:val="16"/>
                <w:szCs w:val="16"/>
              </w:rPr>
            </w:pPr>
            <w:r w:rsidRPr="00450585">
              <w:rPr>
                <w:sz w:val="16"/>
                <w:szCs w:val="16"/>
              </w:rPr>
              <w:t>ContainerCurrentPerformanceType</w:t>
            </w:r>
          </w:p>
          <w:p w14:paraId="2D28547F" w14:textId="77777777" w:rsidR="000861DC" w:rsidRPr="00DE56B2" w:rsidRDefault="00450585" w:rsidP="008A6580">
            <w:pPr>
              <w:rPr>
                <w:sz w:val="16"/>
                <w:szCs w:val="16"/>
              </w:rPr>
            </w:pPr>
            <w:r w:rsidRPr="00450585">
              <w:rPr>
                <w:sz w:val="16"/>
                <w:szCs w:val="16"/>
              </w:rPr>
              <w:t>./.</w:t>
            </w:r>
          </w:p>
        </w:tc>
        <w:tc>
          <w:tcPr>
            <w:tcW w:w="1134" w:type="dxa"/>
          </w:tcPr>
          <w:p w14:paraId="7F3E4FF1" w14:textId="77777777" w:rsidR="000861DC" w:rsidRPr="00DE56B2" w:rsidRDefault="00450585" w:rsidP="008A6580">
            <w:pPr>
              <w:rPr>
                <w:sz w:val="16"/>
                <w:szCs w:val="16"/>
              </w:rPr>
            </w:pPr>
            <w:r w:rsidRPr="00450585">
              <w:rPr>
                <w:sz w:val="16"/>
                <w:szCs w:val="16"/>
              </w:rPr>
              <w:t>1..2</w:t>
            </w:r>
          </w:p>
        </w:tc>
        <w:tc>
          <w:tcPr>
            <w:tcW w:w="709" w:type="dxa"/>
          </w:tcPr>
          <w:p w14:paraId="148DDF84" w14:textId="77777777" w:rsidR="000861DC" w:rsidRPr="00DE56B2" w:rsidRDefault="00450585" w:rsidP="008A6580">
            <w:pPr>
              <w:rPr>
                <w:sz w:val="16"/>
                <w:szCs w:val="16"/>
              </w:rPr>
            </w:pPr>
            <w:r w:rsidRPr="00450585">
              <w:rPr>
                <w:sz w:val="16"/>
                <w:szCs w:val="16"/>
              </w:rPr>
              <w:t>R</w:t>
            </w:r>
          </w:p>
        </w:tc>
        <w:tc>
          <w:tcPr>
            <w:tcW w:w="3402" w:type="dxa"/>
          </w:tcPr>
          <w:p w14:paraId="21C4944F" w14:textId="2829B49A"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D7A6DD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CD5CF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17F1E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D370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E8619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98DEE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F3BBF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7F34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C109B34" w14:textId="77777777" w:rsidR="00450585" w:rsidRPr="00450585" w:rsidRDefault="00450585" w:rsidP="008A6580">
            <w:pPr>
              <w:spacing w:before="0" w:after="0" w:line="240" w:lineRule="auto"/>
              <w:rPr>
                <w:color w:val="7030A0"/>
                <w:sz w:val="16"/>
                <w:szCs w:val="16"/>
              </w:rPr>
            </w:pPr>
          </w:p>
        </w:tc>
      </w:tr>
    </w:tbl>
    <w:p w14:paraId="579223F7" w14:textId="77777777" w:rsidR="004231FC" w:rsidRPr="00FA3F1C" w:rsidRDefault="004231FC" w:rsidP="00325F35">
      <w:pPr>
        <w:pStyle w:val="berschrift2"/>
      </w:pPr>
      <w:bookmarkStart w:id="112" w:name="_Toc10215735"/>
      <w:bookmarkStart w:id="113" w:name="_Toc7534137"/>
      <w:r w:rsidRPr="00FA3F1C">
        <w:t>EthernetContainerCurrentProblems</w:t>
      </w:r>
      <w:bookmarkEnd w:id="112"/>
      <w:bookmarkEnd w:id="113"/>
    </w:p>
    <w:p w14:paraId="1C7AA3EF" w14:textId="77777777" w:rsidR="004231FC" w:rsidRDefault="004231FC" w:rsidP="008A6580">
      <w:pPr>
        <w:spacing w:before="0" w:after="0" w:line="240" w:lineRule="auto"/>
        <w:rPr>
          <w:color w:val="7030A0"/>
        </w:rPr>
      </w:pPr>
    </w:p>
    <w:p w14:paraId="27EFBC33" w14:textId="77777777" w:rsidR="004231FC" w:rsidRDefault="004231FC" w:rsidP="008A6580">
      <w:pPr>
        <w:spacing w:before="0" w:after="0" w:line="240" w:lineRule="auto"/>
      </w:pPr>
      <w:r>
        <w:t>Applied stereotypes:</w:t>
      </w:r>
    </w:p>
    <w:p w14:paraId="3313C918" w14:textId="77777777" w:rsidR="004231FC" w:rsidRDefault="00E02030" w:rsidP="008A6580">
      <w:pPr>
        <w:pStyle w:val="Listenabsatz"/>
        <w:numPr>
          <w:ilvl w:val="0"/>
          <w:numId w:val="16"/>
        </w:numPr>
        <w:spacing w:before="0" w:after="0" w:line="240" w:lineRule="auto"/>
      </w:pPr>
      <w:r>
        <w:t>OpenInterfaceModelClass</w:t>
      </w:r>
    </w:p>
    <w:p w14:paraId="19166C0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C3ACE8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7124BFD" w14:textId="77777777" w:rsidR="004231FC" w:rsidRDefault="00E02030" w:rsidP="008A6580">
      <w:pPr>
        <w:pStyle w:val="Listenabsatz"/>
        <w:numPr>
          <w:ilvl w:val="0"/>
          <w:numId w:val="16"/>
        </w:numPr>
        <w:spacing w:before="0" w:after="0" w:line="240" w:lineRule="auto"/>
      </w:pPr>
      <w:r>
        <w:t>OpenModelClass</w:t>
      </w:r>
    </w:p>
    <w:p w14:paraId="23FA0A2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A64E49E" w14:textId="77777777" w:rsidR="00E82E8C" w:rsidRPr="00EF73BD" w:rsidRDefault="00E82E8C" w:rsidP="008A6580">
      <w:pPr>
        <w:spacing w:before="0" w:after="0" w:line="240" w:lineRule="auto"/>
        <w:rPr>
          <w:color w:val="FF0000"/>
        </w:rPr>
      </w:pPr>
    </w:p>
    <w:p w14:paraId="1BA368CD" w14:textId="77777777" w:rsidR="00EF73BD" w:rsidRPr="00EF73BD" w:rsidRDefault="00EF73BD" w:rsidP="008A6580">
      <w:pPr>
        <w:spacing w:before="0" w:after="0" w:line="240" w:lineRule="auto"/>
      </w:pPr>
      <w:r w:rsidRPr="00EF73BD">
        <w:rPr>
          <w:rFonts w:hint="eastAsia"/>
        </w:rPr>
        <w:t>Attributes</w:t>
      </w:r>
      <w:r w:rsidRPr="00EF73BD">
        <w:t xml:space="preserve"> for EthernetContainerCurrentProblems</w:t>
      </w:r>
    </w:p>
    <w:p w14:paraId="66F84D6C" w14:textId="7AEEDA72"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9A61731" w14:textId="77777777" w:rsidTr="005E729E">
        <w:tc>
          <w:tcPr>
            <w:tcW w:w="2320" w:type="dxa"/>
          </w:tcPr>
          <w:p w14:paraId="5EBF16F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3E1607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83F9C4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B5B868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1455D2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13BF7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62AB74E" w14:textId="77777777" w:rsidTr="005E729E">
        <w:tc>
          <w:tcPr>
            <w:tcW w:w="2326" w:type="dxa"/>
          </w:tcPr>
          <w:p w14:paraId="73D4AB82" w14:textId="77777777" w:rsidR="000861DC" w:rsidRPr="00DE56B2" w:rsidRDefault="00450585" w:rsidP="008A6580">
            <w:pPr>
              <w:rPr>
                <w:sz w:val="16"/>
                <w:szCs w:val="16"/>
              </w:rPr>
            </w:pPr>
            <w:r w:rsidRPr="00450585">
              <w:rPr>
                <w:sz w:val="16"/>
                <w:szCs w:val="16"/>
              </w:rPr>
              <w:t>currentProblemList</w:t>
            </w:r>
          </w:p>
        </w:tc>
        <w:tc>
          <w:tcPr>
            <w:tcW w:w="2126" w:type="dxa"/>
          </w:tcPr>
          <w:p w14:paraId="40C48C0B" w14:textId="77777777" w:rsidR="00450585" w:rsidRPr="00450585" w:rsidRDefault="00450585" w:rsidP="008A6580">
            <w:pPr>
              <w:rPr>
                <w:sz w:val="16"/>
                <w:szCs w:val="16"/>
              </w:rPr>
            </w:pPr>
            <w:r w:rsidRPr="00450585">
              <w:rPr>
                <w:sz w:val="16"/>
                <w:szCs w:val="16"/>
              </w:rPr>
              <w:t>ContainerCurrentProblemType</w:t>
            </w:r>
          </w:p>
          <w:p w14:paraId="4F3D588A" w14:textId="77777777" w:rsidR="000861DC" w:rsidRPr="00DE56B2" w:rsidRDefault="00450585" w:rsidP="008A6580">
            <w:pPr>
              <w:rPr>
                <w:sz w:val="16"/>
                <w:szCs w:val="16"/>
              </w:rPr>
            </w:pPr>
            <w:r w:rsidRPr="00450585">
              <w:rPr>
                <w:sz w:val="16"/>
                <w:szCs w:val="16"/>
              </w:rPr>
              <w:t>./.</w:t>
            </w:r>
          </w:p>
        </w:tc>
        <w:tc>
          <w:tcPr>
            <w:tcW w:w="1134" w:type="dxa"/>
          </w:tcPr>
          <w:p w14:paraId="7F7A781A" w14:textId="77777777" w:rsidR="000861DC" w:rsidRPr="00DE56B2" w:rsidRDefault="00450585" w:rsidP="008A6580">
            <w:pPr>
              <w:rPr>
                <w:sz w:val="16"/>
                <w:szCs w:val="16"/>
              </w:rPr>
            </w:pPr>
            <w:r w:rsidRPr="00450585">
              <w:rPr>
                <w:sz w:val="16"/>
                <w:szCs w:val="16"/>
              </w:rPr>
              <w:t>0..*</w:t>
            </w:r>
          </w:p>
        </w:tc>
        <w:tc>
          <w:tcPr>
            <w:tcW w:w="709" w:type="dxa"/>
          </w:tcPr>
          <w:p w14:paraId="185E72B6" w14:textId="77777777" w:rsidR="000861DC" w:rsidRPr="00DE56B2" w:rsidRDefault="00450585" w:rsidP="008A6580">
            <w:pPr>
              <w:rPr>
                <w:sz w:val="16"/>
                <w:szCs w:val="16"/>
              </w:rPr>
            </w:pPr>
            <w:r w:rsidRPr="00450585">
              <w:rPr>
                <w:sz w:val="16"/>
                <w:szCs w:val="16"/>
              </w:rPr>
              <w:t>R</w:t>
            </w:r>
          </w:p>
        </w:tc>
        <w:tc>
          <w:tcPr>
            <w:tcW w:w="3402" w:type="dxa"/>
          </w:tcPr>
          <w:p w14:paraId="7A636DEE" w14:textId="37973221"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7D3E0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6C20C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D5829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A3EDE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F2D9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79AD76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A46785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C8366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812D965" w14:textId="77777777" w:rsidR="00450585" w:rsidRPr="00450585" w:rsidRDefault="00450585" w:rsidP="008A6580">
            <w:pPr>
              <w:spacing w:before="0" w:after="0" w:line="240" w:lineRule="auto"/>
              <w:rPr>
                <w:color w:val="7030A0"/>
                <w:sz w:val="16"/>
                <w:szCs w:val="16"/>
              </w:rPr>
            </w:pPr>
          </w:p>
        </w:tc>
      </w:tr>
    </w:tbl>
    <w:p w14:paraId="3FC70D58" w14:textId="77777777" w:rsidR="004231FC" w:rsidRPr="00FA3F1C" w:rsidRDefault="004231FC" w:rsidP="00325F35">
      <w:pPr>
        <w:pStyle w:val="berschrift2"/>
      </w:pPr>
      <w:bookmarkStart w:id="114" w:name="_Toc10215736"/>
      <w:bookmarkStart w:id="115" w:name="_Toc7534138"/>
      <w:r w:rsidRPr="00FA3F1C">
        <w:lastRenderedPageBreak/>
        <w:t>EthernetContainerHistoricalPerformances</w:t>
      </w:r>
      <w:bookmarkEnd w:id="114"/>
      <w:bookmarkEnd w:id="115"/>
    </w:p>
    <w:p w14:paraId="5257B2EC" w14:textId="77777777" w:rsidR="004231FC" w:rsidRDefault="004231FC" w:rsidP="008A6580">
      <w:pPr>
        <w:spacing w:before="0" w:after="0" w:line="240" w:lineRule="auto"/>
        <w:rPr>
          <w:color w:val="7030A0"/>
        </w:rPr>
      </w:pPr>
      <w:r w:rsidRPr="00E07BC7">
        <w:t>Aggregated performance information of the Ethernet container for a pre-defined measurement interval.</w:t>
      </w:r>
    </w:p>
    <w:p w14:paraId="0977EC4B" w14:textId="77777777" w:rsidR="004231FC" w:rsidRDefault="004231FC" w:rsidP="008A6580">
      <w:pPr>
        <w:spacing w:before="0" w:after="0" w:line="240" w:lineRule="auto"/>
        <w:rPr>
          <w:color w:val="7030A0"/>
        </w:rPr>
      </w:pPr>
    </w:p>
    <w:p w14:paraId="58B0A394" w14:textId="77777777" w:rsidR="004231FC" w:rsidRDefault="004231FC" w:rsidP="008A6580">
      <w:pPr>
        <w:spacing w:before="0" w:after="0" w:line="240" w:lineRule="auto"/>
      </w:pPr>
      <w:r>
        <w:t>Applied stereotypes:</w:t>
      </w:r>
    </w:p>
    <w:p w14:paraId="0B8056A9" w14:textId="77777777" w:rsidR="004231FC" w:rsidRDefault="00E02030" w:rsidP="008A6580">
      <w:pPr>
        <w:pStyle w:val="Listenabsatz"/>
        <w:numPr>
          <w:ilvl w:val="0"/>
          <w:numId w:val="16"/>
        </w:numPr>
        <w:spacing w:before="0" w:after="0" w:line="240" w:lineRule="auto"/>
      </w:pPr>
      <w:r>
        <w:t>OpenInterfaceModelClass</w:t>
      </w:r>
    </w:p>
    <w:p w14:paraId="5589487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EADEA7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1091DB7" w14:textId="77777777" w:rsidR="004231FC" w:rsidRDefault="00E02030" w:rsidP="008A6580">
      <w:pPr>
        <w:pStyle w:val="Listenabsatz"/>
        <w:numPr>
          <w:ilvl w:val="0"/>
          <w:numId w:val="16"/>
        </w:numPr>
        <w:spacing w:before="0" w:after="0" w:line="240" w:lineRule="auto"/>
      </w:pPr>
      <w:r>
        <w:t>OpenModelClass</w:t>
      </w:r>
    </w:p>
    <w:p w14:paraId="15C5D5B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1A3A377" w14:textId="77777777" w:rsidR="00E82E8C" w:rsidRPr="00EF73BD" w:rsidRDefault="00E82E8C" w:rsidP="008A6580">
      <w:pPr>
        <w:spacing w:before="0" w:after="0" w:line="240" w:lineRule="auto"/>
        <w:rPr>
          <w:color w:val="FF0000"/>
        </w:rPr>
      </w:pPr>
    </w:p>
    <w:p w14:paraId="5DC306F6" w14:textId="77777777" w:rsidR="00EF73BD" w:rsidRPr="00EF73BD" w:rsidRDefault="00EF73BD" w:rsidP="008A6580">
      <w:pPr>
        <w:spacing w:before="0" w:after="0" w:line="240" w:lineRule="auto"/>
      </w:pPr>
      <w:r w:rsidRPr="00EF73BD">
        <w:rPr>
          <w:rFonts w:hint="eastAsia"/>
        </w:rPr>
        <w:t>Attributes</w:t>
      </w:r>
      <w:r w:rsidRPr="00EF73BD">
        <w:t xml:space="preserve"> for EthernetContainerHistoricalPerformances</w:t>
      </w:r>
    </w:p>
    <w:p w14:paraId="1DEEF970" w14:textId="27876C43"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C7A6225" w14:textId="77777777" w:rsidTr="005E729E">
        <w:tc>
          <w:tcPr>
            <w:tcW w:w="2320" w:type="dxa"/>
          </w:tcPr>
          <w:p w14:paraId="73E4110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F6D52F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014B47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55BC77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D000DD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620341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70AAE52" w14:textId="77777777" w:rsidTr="005E729E">
        <w:tc>
          <w:tcPr>
            <w:tcW w:w="2326" w:type="dxa"/>
          </w:tcPr>
          <w:p w14:paraId="6E13E37B" w14:textId="77777777" w:rsidR="000861DC" w:rsidRPr="00DE56B2" w:rsidRDefault="00450585" w:rsidP="008A6580">
            <w:pPr>
              <w:rPr>
                <w:sz w:val="16"/>
                <w:szCs w:val="16"/>
              </w:rPr>
            </w:pPr>
            <w:r w:rsidRPr="00450585">
              <w:rPr>
                <w:sz w:val="16"/>
                <w:szCs w:val="16"/>
              </w:rPr>
              <w:t>historicalPerformanceDataList</w:t>
            </w:r>
          </w:p>
        </w:tc>
        <w:tc>
          <w:tcPr>
            <w:tcW w:w="2126" w:type="dxa"/>
          </w:tcPr>
          <w:p w14:paraId="0C0ACED0" w14:textId="77777777" w:rsidR="00450585" w:rsidRPr="00450585" w:rsidRDefault="00450585" w:rsidP="008A6580">
            <w:pPr>
              <w:rPr>
                <w:sz w:val="16"/>
                <w:szCs w:val="16"/>
              </w:rPr>
            </w:pPr>
            <w:r w:rsidRPr="00450585">
              <w:rPr>
                <w:sz w:val="16"/>
                <w:szCs w:val="16"/>
              </w:rPr>
              <w:t>ContainerHistoricalPerformanceType</w:t>
            </w:r>
          </w:p>
          <w:p w14:paraId="15ACAF0C" w14:textId="77777777" w:rsidR="000861DC" w:rsidRPr="00DE56B2" w:rsidRDefault="00450585" w:rsidP="008A6580">
            <w:pPr>
              <w:rPr>
                <w:sz w:val="16"/>
                <w:szCs w:val="16"/>
              </w:rPr>
            </w:pPr>
            <w:r w:rsidRPr="00450585">
              <w:rPr>
                <w:sz w:val="16"/>
                <w:szCs w:val="16"/>
              </w:rPr>
              <w:t>./.</w:t>
            </w:r>
          </w:p>
        </w:tc>
        <w:tc>
          <w:tcPr>
            <w:tcW w:w="1134" w:type="dxa"/>
          </w:tcPr>
          <w:p w14:paraId="1CC41CA7" w14:textId="77777777" w:rsidR="000861DC" w:rsidRPr="00DE56B2" w:rsidRDefault="00450585" w:rsidP="008A6580">
            <w:pPr>
              <w:rPr>
                <w:sz w:val="16"/>
                <w:szCs w:val="16"/>
              </w:rPr>
            </w:pPr>
            <w:r w:rsidRPr="00450585">
              <w:rPr>
                <w:sz w:val="16"/>
                <w:szCs w:val="16"/>
              </w:rPr>
              <w:t>0..*</w:t>
            </w:r>
          </w:p>
        </w:tc>
        <w:tc>
          <w:tcPr>
            <w:tcW w:w="709" w:type="dxa"/>
          </w:tcPr>
          <w:p w14:paraId="2A8BFC79" w14:textId="77777777" w:rsidR="000861DC" w:rsidRPr="00DE56B2" w:rsidRDefault="00450585" w:rsidP="008A6580">
            <w:pPr>
              <w:rPr>
                <w:sz w:val="16"/>
                <w:szCs w:val="16"/>
              </w:rPr>
            </w:pPr>
            <w:r w:rsidRPr="00450585">
              <w:rPr>
                <w:sz w:val="16"/>
                <w:szCs w:val="16"/>
              </w:rPr>
              <w:t>R</w:t>
            </w:r>
          </w:p>
        </w:tc>
        <w:tc>
          <w:tcPr>
            <w:tcW w:w="3402" w:type="dxa"/>
          </w:tcPr>
          <w:p w14:paraId="57618493" w14:textId="3D21DEDA"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27D45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09FE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C7EC9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71313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1DB3F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32EC4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436397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46B2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6376AD7" w14:textId="77777777" w:rsidR="00450585" w:rsidRPr="00450585" w:rsidRDefault="00450585" w:rsidP="008A6580">
            <w:pPr>
              <w:spacing w:before="0" w:after="0" w:line="240" w:lineRule="auto"/>
              <w:rPr>
                <w:color w:val="7030A0"/>
                <w:sz w:val="16"/>
                <w:szCs w:val="16"/>
              </w:rPr>
            </w:pPr>
          </w:p>
        </w:tc>
      </w:tr>
    </w:tbl>
    <w:p w14:paraId="5FCE4F10" w14:textId="77777777" w:rsidR="004231FC" w:rsidRPr="00FA3F1C" w:rsidRDefault="004231FC" w:rsidP="00325F35">
      <w:pPr>
        <w:pStyle w:val="berschrift2"/>
      </w:pPr>
      <w:bookmarkStart w:id="116" w:name="_Toc10215737"/>
      <w:bookmarkStart w:id="117" w:name="_Toc7534139"/>
      <w:r w:rsidRPr="00FA3F1C">
        <w:t>EthernetContainerStatus</w:t>
      </w:r>
      <w:bookmarkEnd w:id="116"/>
      <w:bookmarkEnd w:id="117"/>
    </w:p>
    <w:p w14:paraId="08BBF966" w14:textId="77777777" w:rsidR="004231FC" w:rsidRDefault="004231FC" w:rsidP="008A6580">
      <w:pPr>
        <w:spacing w:before="0" w:after="0" w:line="240" w:lineRule="auto"/>
        <w:rPr>
          <w:color w:val="7030A0"/>
        </w:rPr>
      </w:pPr>
    </w:p>
    <w:p w14:paraId="2E5B76B4" w14:textId="77777777" w:rsidR="004231FC" w:rsidRDefault="004231FC" w:rsidP="008A6580">
      <w:pPr>
        <w:spacing w:before="0" w:after="0" w:line="240" w:lineRule="auto"/>
      </w:pPr>
      <w:r>
        <w:t>Applied stereotypes:</w:t>
      </w:r>
    </w:p>
    <w:p w14:paraId="05E59729" w14:textId="77777777" w:rsidR="004231FC" w:rsidRDefault="00E02030" w:rsidP="008A6580">
      <w:pPr>
        <w:pStyle w:val="Listenabsatz"/>
        <w:numPr>
          <w:ilvl w:val="0"/>
          <w:numId w:val="16"/>
        </w:numPr>
        <w:spacing w:before="0" w:after="0" w:line="240" w:lineRule="auto"/>
      </w:pPr>
      <w:r>
        <w:t>OpenInterfaceModelClass</w:t>
      </w:r>
    </w:p>
    <w:p w14:paraId="53E4A31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552514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203C331" w14:textId="77777777" w:rsidR="004231FC" w:rsidRDefault="00E02030" w:rsidP="008A6580">
      <w:pPr>
        <w:pStyle w:val="Listenabsatz"/>
        <w:numPr>
          <w:ilvl w:val="0"/>
          <w:numId w:val="16"/>
        </w:numPr>
        <w:spacing w:before="0" w:after="0" w:line="240" w:lineRule="auto"/>
      </w:pPr>
      <w:r>
        <w:t>OpenModelClass</w:t>
      </w:r>
    </w:p>
    <w:p w14:paraId="2563F87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73F6930" w14:textId="77777777" w:rsidR="00E82E8C" w:rsidRPr="00EF73BD" w:rsidRDefault="00E82E8C" w:rsidP="008A6580">
      <w:pPr>
        <w:spacing w:before="0" w:after="0" w:line="240" w:lineRule="auto"/>
        <w:rPr>
          <w:color w:val="FF0000"/>
        </w:rPr>
      </w:pPr>
    </w:p>
    <w:p w14:paraId="26B31142" w14:textId="77777777" w:rsidR="00EF73BD" w:rsidRPr="00EF73BD" w:rsidRDefault="00EF73BD" w:rsidP="008A6580">
      <w:pPr>
        <w:spacing w:before="0" w:after="0" w:line="240" w:lineRule="auto"/>
      </w:pPr>
      <w:r w:rsidRPr="00EF73BD">
        <w:rPr>
          <w:rFonts w:hint="eastAsia"/>
        </w:rPr>
        <w:t>Attributes</w:t>
      </w:r>
      <w:r w:rsidRPr="00EF73BD">
        <w:t xml:space="preserve"> for EthernetContainerStatus</w:t>
      </w:r>
    </w:p>
    <w:p w14:paraId="3EA9DB02" w14:textId="005D1C1D"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0EB68C6" w14:textId="77777777" w:rsidTr="005E729E">
        <w:tc>
          <w:tcPr>
            <w:tcW w:w="2320" w:type="dxa"/>
          </w:tcPr>
          <w:p w14:paraId="1543A0E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E7FF10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D4EFEE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A95977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7E0AF3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1AF661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FF525B2" w14:textId="77777777" w:rsidTr="005E729E">
        <w:tc>
          <w:tcPr>
            <w:tcW w:w="2326" w:type="dxa"/>
          </w:tcPr>
          <w:p w14:paraId="121F629A" w14:textId="77777777" w:rsidR="000861DC" w:rsidRPr="00DE56B2" w:rsidRDefault="00450585" w:rsidP="008A6580">
            <w:pPr>
              <w:rPr>
                <w:sz w:val="16"/>
                <w:szCs w:val="16"/>
              </w:rPr>
            </w:pPr>
            <w:r w:rsidRPr="00450585">
              <w:rPr>
                <w:sz w:val="16"/>
                <w:szCs w:val="16"/>
              </w:rPr>
              <w:t>interfaceStatus</w:t>
            </w:r>
          </w:p>
        </w:tc>
        <w:tc>
          <w:tcPr>
            <w:tcW w:w="2126" w:type="dxa"/>
          </w:tcPr>
          <w:p w14:paraId="718AB3D6" w14:textId="77777777" w:rsidR="00450585" w:rsidRPr="00450585" w:rsidRDefault="00450585" w:rsidP="008A6580">
            <w:pPr>
              <w:rPr>
                <w:del w:id="118" w:author="Heinze Thorsten" w:date="2019-05-31T17:30:00Z"/>
                <w:sz w:val="16"/>
                <w:szCs w:val="16"/>
              </w:rPr>
            </w:pPr>
            <w:del w:id="119" w:author="Heinze Thorsten" w:date="2019-05-31T17:30:00Z">
              <w:r w:rsidRPr="00450585">
                <w:rPr>
                  <w:sz w:val="16"/>
                  <w:szCs w:val="16"/>
                </w:rPr>
                <w:delText>invalid</w:delText>
              </w:r>
            </w:del>
          </w:p>
          <w:p w14:paraId="59166C5C" w14:textId="77777777" w:rsidR="00450585" w:rsidRPr="00450585" w:rsidRDefault="00450585" w:rsidP="008A6580">
            <w:pPr>
              <w:rPr>
                <w:ins w:id="120" w:author="Heinze Thorsten" w:date="2019-05-31T17:30:00Z"/>
                <w:sz w:val="16"/>
                <w:szCs w:val="16"/>
              </w:rPr>
            </w:pPr>
            <w:ins w:id="121" w:author="Heinze Thorsten" w:date="2019-05-31T17:30:00Z">
              <w:r w:rsidRPr="00450585">
                <w:rPr>
                  <w:sz w:val="16"/>
                  <w:szCs w:val="16"/>
                </w:rPr>
                <w:t>InterfaceStatusType</w:t>
              </w:r>
            </w:ins>
          </w:p>
          <w:p w14:paraId="4C47EB06" w14:textId="77777777" w:rsidR="000861DC" w:rsidRPr="00DE56B2" w:rsidRDefault="00450585" w:rsidP="008A6580">
            <w:pPr>
              <w:rPr>
                <w:sz w:val="16"/>
                <w:szCs w:val="16"/>
              </w:rPr>
            </w:pPr>
            <w:ins w:id="122" w:author="Heinze Thorsten" w:date="2019-05-31T17:30:00Z">
              <w:r w:rsidRPr="00450585">
                <w:rPr>
                  <w:sz w:val="16"/>
                  <w:szCs w:val="16"/>
                </w:rPr>
                <w:t>NOT_YET_DEFINED</w:t>
              </w:r>
            </w:ins>
          </w:p>
        </w:tc>
        <w:tc>
          <w:tcPr>
            <w:tcW w:w="1134" w:type="dxa"/>
          </w:tcPr>
          <w:p w14:paraId="7E102AB4" w14:textId="77777777" w:rsidR="000861DC" w:rsidRPr="00DE56B2" w:rsidRDefault="00450585" w:rsidP="008A6580">
            <w:pPr>
              <w:rPr>
                <w:sz w:val="16"/>
                <w:szCs w:val="16"/>
              </w:rPr>
            </w:pPr>
            <w:r w:rsidRPr="00450585">
              <w:rPr>
                <w:sz w:val="16"/>
                <w:szCs w:val="16"/>
              </w:rPr>
              <w:t>1</w:t>
            </w:r>
          </w:p>
        </w:tc>
        <w:tc>
          <w:tcPr>
            <w:tcW w:w="709" w:type="dxa"/>
          </w:tcPr>
          <w:p w14:paraId="4D434050" w14:textId="77777777" w:rsidR="000861DC" w:rsidRPr="00DE56B2" w:rsidRDefault="00450585" w:rsidP="008A6580">
            <w:pPr>
              <w:rPr>
                <w:sz w:val="16"/>
                <w:szCs w:val="16"/>
              </w:rPr>
            </w:pPr>
            <w:r w:rsidRPr="00450585">
              <w:rPr>
                <w:sz w:val="16"/>
                <w:szCs w:val="16"/>
              </w:rPr>
              <w:t>R</w:t>
            </w:r>
          </w:p>
        </w:tc>
        <w:tc>
          <w:tcPr>
            <w:tcW w:w="3402" w:type="dxa"/>
          </w:tcPr>
          <w:p w14:paraId="28071FE5" w14:textId="0351972F"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5F5E1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9A8B6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85FBE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C19E6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AF29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2DD075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6F662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0ADCB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6629B85"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7C860874" w14:textId="77777777" w:rsidTr="005E729E">
        <w:tc>
          <w:tcPr>
            <w:tcW w:w="2326" w:type="dxa"/>
          </w:tcPr>
          <w:p w14:paraId="1AB3D21E" w14:textId="77777777" w:rsidR="000861DC" w:rsidRPr="00DE56B2" w:rsidRDefault="00450585" w:rsidP="008A6580">
            <w:pPr>
              <w:rPr>
                <w:sz w:val="16"/>
                <w:szCs w:val="16"/>
              </w:rPr>
            </w:pPr>
            <w:r w:rsidRPr="00450585">
              <w:rPr>
                <w:sz w:val="16"/>
                <w:szCs w:val="16"/>
              </w:rPr>
              <w:t>bundlingIsUp</w:t>
            </w:r>
          </w:p>
        </w:tc>
        <w:tc>
          <w:tcPr>
            <w:tcW w:w="2126" w:type="dxa"/>
          </w:tcPr>
          <w:p w14:paraId="7F908211" w14:textId="77777777" w:rsidR="00450585" w:rsidRPr="00450585" w:rsidRDefault="00450585" w:rsidP="008A6580">
            <w:pPr>
              <w:rPr>
                <w:sz w:val="16"/>
                <w:szCs w:val="16"/>
              </w:rPr>
            </w:pPr>
            <w:r w:rsidRPr="00450585">
              <w:rPr>
                <w:sz w:val="16"/>
                <w:szCs w:val="16"/>
              </w:rPr>
              <w:t>Boolean</w:t>
            </w:r>
          </w:p>
          <w:p w14:paraId="65DAB6B7" w14:textId="77777777" w:rsidR="000861DC" w:rsidRPr="00DE56B2" w:rsidRDefault="00450585" w:rsidP="008A6580">
            <w:pPr>
              <w:rPr>
                <w:sz w:val="16"/>
                <w:szCs w:val="16"/>
              </w:rPr>
            </w:pPr>
            <w:r w:rsidRPr="00450585">
              <w:rPr>
                <w:sz w:val="16"/>
                <w:szCs w:val="16"/>
              </w:rPr>
              <w:t>false</w:t>
            </w:r>
          </w:p>
        </w:tc>
        <w:tc>
          <w:tcPr>
            <w:tcW w:w="1134" w:type="dxa"/>
          </w:tcPr>
          <w:p w14:paraId="12A08418" w14:textId="77777777" w:rsidR="000861DC" w:rsidRPr="00DE56B2" w:rsidRDefault="00450585" w:rsidP="008A6580">
            <w:pPr>
              <w:rPr>
                <w:sz w:val="16"/>
                <w:szCs w:val="16"/>
              </w:rPr>
            </w:pPr>
            <w:r w:rsidRPr="00450585">
              <w:rPr>
                <w:sz w:val="16"/>
                <w:szCs w:val="16"/>
              </w:rPr>
              <w:t>1</w:t>
            </w:r>
          </w:p>
        </w:tc>
        <w:tc>
          <w:tcPr>
            <w:tcW w:w="709" w:type="dxa"/>
          </w:tcPr>
          <w:p w14:paraId="32F838A1" w14:textId="77777777" w:rsidR="000861DC" w:rsidRPr="00DE56B2" w:rsidRDefault="00450585" w:rsidP="008A6580">
            <w:pPr>
              <w:rPr>
                <w:sz w:val="16"/>
                <w:szCs w:val="16"/>
              </w:rPr>
            </w:pPr>
            <w:r w:rsidRPr="00450585">
              <w:rPr>
                <w:sz w:val="16"/>
                <w:szCs w:val="16"/>
              </w:rPr>
              <w:t>R</w:t>
            </w:r>
          </w:p>
        </w:tc>
        <w:tc>
          <w:tcPr>
            <w:tcW w:w="3402" w:type="dxa"/>
          </w:tcPr>
          <w:p w14:paraId="77A13CE5" w14:textId="1EB3270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FAA172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B47E8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09FDD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FFA95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4A87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539F6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B181A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3C7F3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8E7B7E1" w14:textId="77777777" w:rsidR="00450585" w:rsidRPr="00450585" w:rsidRDefault="00450585" w:rsidP="008A6580">
            <w:pPr>
              <w:spacing w:before="0" w:after="0" w:line="240" w:lineRule="auto"/>
              <w:rPr>
                <w:color w:val="7030A0"/>
                <w:sz w:val="16"/>
                <w:szCs w:val="16"/>
              </w:rPr>
            </w:pPr>
            <w:r w:rsidRPr="007A4AF1">
              <w:rPr>
                <w:sz w:val="16"/>
                <w:szCs w:val="16"/>
              </w:rPr>
              <w:t>802.3 and ITU-T Rec. G.998.3 Appendix II aGroupStatus. 1 = Algorithm for bundling Ethernet segments is operative (, even if only a single Structure would be associated).</w:t>
            </w:r>
          </w:p>
        </w:tc>
      </w:tr>
      <w:tr w:rsidR="000861DC" w:rsidRPr="007A4AF1" w14:paraId="528C4DFA" w14:textId="77777777" w:rsidTr="005E729E">
        <w:tc>
          <w:tcPr>
            <w:tcW w:w="2326" w:type="dxa"/>
          </w:tcPr>
          <w:p w14:paraId="3CFF428D" w14:textId="77777777" w:rsidR="000861DC" w:rsidRPr="00DE56B2" w:rsidRDefault="00450585" w:rsidP="008A6580">
            <w:pPr>
              <w:rPr>
                <w:sz w:val="16"/>
                <w:szCs w:val="16"/>
              </w:rPr>
            </w:pPr>
            <w:r w:rsidRPr="00450585">
              <w:rPr>
                <w:sz w:val="16"/>
                <w:szCs w:val="16"/>
              </w:rPr>
              <w:t>remoteSiteIsFaulty</w:t>
            </w:r>
          </w:p>
        </w:tc>
        <w:tc>
          <w:tcPr>
            <w:tcW w:w="2126" w:type="dxa"/>
          </w:tcPr>
          <w:p w14:paraId="27A8F12B" w14:textId="77777777" w:rsidR="00450585" w:rsidRPr="00450585" w:rsidRDefault="00450585" w:rsidP="008A6580">
            <w:pPr>
              <w:rPr>
                <w:sz w:val="16"/>
                <w:szCs w:val="16"/>
              </w:rPr>
            </w:pPr>
            <w:r w:rsidRPr="00450585">
              <w:rPr>
                <w:sz w:val="16"/>
                <w:szCs w:val="16"/>
              </w:rPr>
              <w:t>Boolean</w:t>
            </w:r>
          </w:p>
          <w:p w14:paraId="1738BF36" w14:textId="77777777" w:rsidR="000861DC" w:rsidRPr="00DE56B2" w:rsidRDefault="00450585" w:rsidP="008A6580">
            <w:pPr>
              <w:rPr>
                <w:sz w:val="16"/>
                <w:szCs w:val="16"/>
              </w:rPr>
            </w:pPr>
            <w:r w:rsidRPr="00450585">
              <w:rPr>
                <w:sz w:val="16"/>
                <w:szCs w:val="16"/>
              </w:rPr>
              <w:t>false</w:t>
            </w:r>
          </w:p>
        </w:tc>
        <w:tc>
          <w:tcPr>
            <w:tcW w:w="1134" w:type="dxa"/>
          </w:tcPr>
          <w:p w14:paraId="770C441E" w14:textId="77777777" w:rsidR="000861DC" w:rsidRPr="00DE56B2" w:rsidRDefault="00450585" w:rsidP="008A6580">
            <w:pPr>
              <w:rPr>
                <w:sz w:val="16"/>
                <w:szCs w:val="16"/>
              </w:rPr>
            </w:pPr>
            <w:r w:rsidRPr="00450585">
              <w:rPr>
                <w:sz w:val="16"/>
                <w:szCs w:val="16"/>
              </w:rPr>
              <w:t>1</w:t>
            </w:r>
          </w:p>
        </w:tc>
        <w:tc>
          <w:tcPr>
            <w:tcW w:w="709" w:type="dxa"/>
          </w:tcPr>
          <w:p w14:paraId="2C9E3A5F" w14:textId="77777777" w:rsidR="000861DC" w:rsidRPr="00DE56B2" w:rsidRDefault="00450585" w:rsidP="008A6580">
            <w:pPr>
              <w:rPr>
                <w:sz w:val="16"/>
                <w:szCs w:val="16"/>
              </w:rPr>
            </w:pPr>
            <w:r w:rsidRPr="00450585">
              <w:rPr>
                <w:sz w:val="16"/>
                <w:szCs w:val="16"/>
              </w:rPr>
              <w:t>R</w:t>
            </w:r>
          </w:p>
        </w:tc>
        <w:tc>
          <w:tcPr>
            <w:tcW w:w="3402" w:type="dxa"/>
          </w:tcPr>
          <w:p w14:paraId="4D321192" w14:textId="18EBB274"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4D8FDA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388EE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73D17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DC3B6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29F4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C9FEA1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DE3EA3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B9E12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A35F1DC" w14:textId="77777777" w:rsidR="00450585" w:rsidRPr="00450585" w:rsidRDefault="00450585" w:rsidP="008A6580">
            <w:pPr>
              <w:spacing w:before="0" w:after="0" w:line="240" w:lineRule="auto"/>
              <w:rPr>
                <w:color w:val="7030A0"/>
                <w:sz w:val="16"/>
                <w:szCs w:val="16"/>
              </w:rPr>
            </w:pPr>
            <w:r w:rsidRPr="007A4AF1">
              <w:rPr>
                <w:sz w:val="16"/>
                <w:szCs w:val="16"/>
              </w:rPr>
              <w:t>802.3. 1 = remote fault condition detected.</w:t>
            </w:r>
          </w:p>
        </w:tc>
      </w:tr>
      <w:tr w:rsidR="000861DC" w:rsidRPr="007A4AF1" w14:paraId="1E84A611" w14:textId="77777777" w:rsidTr="005E729E">
        <w:tc>
          <w:tcPr>
            <w:tcW w:w="2326" w:type="dxa"/>
          </w:tcPr>
          <w:p w14:paraId="6B984D7A" w14:textId="51A55429" w:rsidR="000861DC" w:rsidRPr="00DE56B2" w:rsidRDefault="00450585" w:rsidP="008A6580">
            <w:pPr>
              <w:rPr>
                <w:sz w:val="16"/>
                <w:szCs w:val="16"/>
              </w:rPr>
            </w:pPr>
            <w:del w:id="123" w:author="Heinze Thorsten" w:date="2019-05-31T17:30:00Z">
              <w:r w:rsidRPr="00450585">
                <w:rPr>
                  <w:sz w:val="16"/>
                  <w:szCs w:val="16"/>
                </w:rPr>
                <w:delText>lastStatusChange</w:delText>
              </w:r>
            </w:del>
            <w:ins w:id="124" w:author="Heinze Thorsten" w:date="2019-05-31T17:30:00Z">
              <w:r w:rsidRPr="00450585">
                <w:rPr>
                  <w:sz w:val="16"/>
                  <w:szCs w:val="16"/>
                </w:rPr>
                <w:t>last10SecDataInputRate</w:t>
              </w:r>
            </w:ins>
          </w:p>
        </w:tc>
        <w:tc>
          <w:tcPr>
            <w:tcW w:w="2126" w:type="dxa"/>
          </w:tcPr>
          <w:p w14:paraId="4CE14378" w14:textId="77777777" w:rsidR="00450585" w:rsidRPr="00450585" w:rsidRDefault="00450585" w:rsidP="008A6580">
            <w:pPr>
              <w:rPr>
                <w:moveTo w:id="125" w:author="Heinze Thorsten" w:date="2019-05-31T17:30:00Z"/>
                <w:sz w:val="16"/>
                <w:rPrChange w:id="126" w:author="Heinze Thorsten" w:date="2019-05-31T17:30:00Z">
                  <w:rPr>
                    <w:moveTo w:id="127" w:author="Heinze Thorsten" w:date="2019-05-31T17:30:00Z"/>
                    <w:rFonts w:ascii="Arial" w:hAnsi="Arial"/>
                    <w:color w:val="141313"/>
                    <w:sz w:val="16"/>
                  </w:rPr>
                </w:rPrChange>
              </w:rPr>
              <w:pPrChange w:id="128" w:author="Heinze Thorsten" w:date="2019-05-31T17:30:00Z">
                <w:pPr>
                  <w:spacing w:before="0" w:after="160" w:line="240" w:lineRule="auto"/>
                </w:pPr>
              </w:pPrChange>
            </w:pPr>
            <w:moveToRangeStart w:id="129" w:author="Heinze Thorsten" w:date="2019-05-31T17:30:00Z" w:name="move10216280"/>
            <w:moveTo w:id="130" w:author="Heinze Thorsten" w:date="2019-05-31T17:30:00Z">
              <w:r w:rsidRPr="00450585">
                <w:rPr>
                  <w:sz w:val="16"/>
                  <w:rPrChange w:id="131" w:author="Heinze Thorsten" w:date="2019-05-31T17:30:00Z">
                    <w:rPr>
                      <w:rFonts w:ascii="Arial" w:hAnsi="Arial"/>
                      <w:color w:val="141313"/>
                      <w:sz w:val="16"/>
                    </w:rPr>
                  </w:rPrChange>
                </w:rPr>
                <w:t>Integer</w:t>
              </w:r>
            </w:moveTo>
          </w:p>
          <w:moveToRangeEnd w:id="129"/>
          <w:p w14:paraId="4E9A7D1D" w14:textId="77777777" w:rsidR="00450585" w:rsidRPr="00450585" w:rsidRDefault="00450585" w:rsidP="008A6580">
            <w:pPr>
              <w:rPr>
                <w:del w:id="132" w:author="Heinze Thorsten" w:date="2019-05-31T17:30:00Z"/>
                <w:sz w:val="16"/>
                <w:szCs w:val="16"/>
              </w:rPr>
            </w:pPr>
            <w:del w:id="133" w:author="Heinze Thorsten" w:date="2019-05-31T17:30:00Z">
              <w:r w:rsidRPr="00450585">
                <w:rPr>
                  <w:sz w:val="16"/>
                  <w:szCs w:val="16"/>
                </w:rPr>
                <w:delText>DateTime</w:delText>
              </w:r>
            </w:del>
          </w:p>
          <w:p w14:paraId="78E64010" w14:textId="17BEA1AC" w:rsidR="000861DC" w:rsidRPr="00DE56B2" w:rsidRDefault="00450585" w:rsidP="008A6580">
            <w:pPr>
              <w:rPr>
                <w:sz w:val="16"/>
                <w:szCs w:val="16"/>
              </w:rPr>
            </w:pPr>
            <w:del w:id="134" w:author="Heinze Thorsten" w:date="2019-05-31T17:30:00Z">
              <w:r w:rsidRPr="00450585">
                <w:rPr>
                  <w:sz w:val="16"/>
                  <w:szCs w:val="16"/>
                </w:rPr>
                <w:delText>2010-11-20T14:00:00+01:00</w:delText>
              </w:r>
            </w:del>
            <w:ins w:id="135" w:author="Heinze Thorsten" w:date="2019-05-31T17:30:00Z">
              <w:r w:rsidRPr="00450585">
                <w:rPr>
                  <w:sz w:val="16"/>
                  <w:szCs w:val="16"/>
                </w:rPr>
                <w:t>-1</w:t>
              </w:r>
            </w:ins>
          </w:p>
        </w:tc>
        <w:tc>
          <w:tcPr>
            <w:tcW w:w="1134" w:type="dxa"/>
          </w:tcPr>
          <w:p w14:paraId="34348E1D" w14:textId="77777777" w:rsidR="000861DC" w:rsidRPr="00DE56B2" w:rsidRDefault="00450585" w:rsidP="008A6580">
            <w:pPr>
              <w:rPr>
                <w:sz w:val="16"/>
                <w:szCs w:val="16"/>
              </w:rPr>
            </w:pPr>
            <w:r w:rsidRPr="00450585">
              <w:rPr>
                <w:sz w:val="16"/>
                <w:szCs w:val="16"/>
              </w:rPr>
              <w:t>1</w:t>
            </w:r>
          </w:p>
        </w:tc>
        <w:tc>
          <w:tcPr>
            <w:tcW w:w="709" w:type="dxa"/>
          </w:tcPr>
          <w:p w14:paraId="5F3CC261" w14:textId="77777777" w:rsidR="000861DC" w:rsidRPr="00DE56B2" w:rsidRDefault="00450585" w:rsidP="008A6580">
            <w:pPr>
              <w:rPr>
                <w:sz w:val="16"/>
                <w:szCs w:val="16"/>
              </w:rPr>
            </w:pPr>
            <w:r w:rsidRPr="00450585">
              <w:rPr>
                <w:sz w:val="16"/>
                <w:szCs w:val="16"/>
              </w:rPr>
              <w:t>R</w:t>
            </w:r>
          </w:p>
        </w:tc>
        <w:tc>
          <w:tcPr>
            <w:tcW w:w="3402" w:type="dxa"/>
          </w:tcPr>
          <w:p w14:paraId="074CF8B0" w14:textId="77777777" w:rsidR="00450585" w:rsidRPr="00450585" w:rsidRDefault="00450585" w:rsidP="008A6580">
            <w:pPr>
              <w:spacing w:before="0" w:after="0" w:line="240" w:lineRule="auto"/>
              <w:contextualSpacing/>
              <w:rPr>
                <w:moveFrom w:id="136" w:author="Heinze Thorsten" w:date="2019-05-31T17:30:00Z"/>
                <w:color w:val="7030A0"/>
                <w:sz w:val="16"/>
                <w:szCs w:val="16"/>
              </w:rPr>
            </w:pPr>
            <w:moveFromRangeStart w:id="137" w:author="Heinze Thorsten" w:date="2019-05-31T17:30:00Z" w:name="move10216281"/>
            <w:moveFrom w:id="138" w:author="Heinze Thorsten" w:date="2019-05-31T17:30:00Z">
              <w:r w:rsidRPr="002D60CB">
                <w:rPr>
                  <w:sz w:val="16"/>
                  <w:szCs w:val="16"/>
                </w:rPr>
                <w:t>OpenInterfaceModelAttribute</w:t>
              </w:r>
            </w:moveFrom>
          </w:p>
          <w:p w14:paraId="2EED2A11" w14:textId="77777777" w:rsidR="00450585" w:rsidRPr="007A4AF1" w:rsidRDefault="00450585" w:rsidP="008A6580">
            <w:pPr>
              <w:pStyle w:val="Listenabsatz"/>
              <w:spacing w:before="0" w:after="0" w:line="240" w:lineRule="auto"/>
              <w:ind w:left="176" w:hanging="142"/>
              <w:contextualSpacing/>
              <w:rPr>
                <w:moveFrom w:id="139" w:author="Heinze Thorsten" w:date="2019-05-31T17:30:00Z"/>
                <w:sz w:val="16"/>
                <w:szCs w:val="16"/>
              </w:rPr>
            </w:pPr>
            <w:moveFrom w:id="140" w:author="Heinze Thorsten" w:date="2019-05-31T17:30:00Z">
              <w:r w:rsidRPr="007A4AF1">
                <w:t>•</w:t>
              </w:r>
              <w:r w:rsidRPr="007A4AF1">
                <w:tab/>
              </w:r>
              <w:r w:rsidRPr="007A4AF1">
                <w:rPr>
                  <w:sz w:val="16"/>
                  <w:szCs w:val="16"/>
                </w:rPr>
                <w:t>AVC: NO</w:t>
              </w:r>
            </w:moveFrom>
          </w:p>
          <w:moveFromRangeEnd w:id="137"/>
          <w:p w14:paraId="5B739582" w14:textId="77777777" w:rsidR="00450585" w:rsidRPr="007A4AF1" w:rsidRDefault="00450585" w:rsidP="008A6580">
            <w:pPr>
              <w:pStyle w:val="Listenabsatz"/>
              <w:spacing w:before="0" w:after="0" w:line="240" w:lineRule="auto"/>
              <w:ind w:left="176" w:hanging="142"/>
              <w:contextualSpacing/>
              <w:rPr>
                <w:del w:id="141" w:author="Heinze Thorsten" w:date="2019-05-31T17:30:00Z"/>
                <w:sz w:val="16"/>
                <w:szCs w:val="16"/>
              </w:rPr>
            </w:pPr>
            <w:del w:id="142" w:author="Heinze Thorsten" w:date="2019-05-31T17:30:00Z">
              <w:r w:rsidRPr="007A4AF1">
                <w:rPr>
                  <w:sz w:val="16"/>
                  <w:szCs w:val="16"/>
                </w:rPr>
                <w:delText>•</w:delText>
              </w:r>
              <w:r w:rsidRPr="007A4AF1">
                <w:rPr>
                  <w:sz w:val="16"/>
                  <w:szCs w:val="16"/>
                </w:rPr>
                <w:tab/>
                <w:delText>bitLength: NA</w:delText>
              </w:r>
            </w:del>
          </w:p>
          <w:p w14:paraId="38F9E6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61BA8F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E2F15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F4F37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D130D5E" w14:textId="7C3B7311"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del w:id="143" w:author="Heinze Thorsten" w:date="2019-05-31T17:30:00Z">
              <w:r w:rsidRPr="007A4AF1">
                <w:rPr>
                  <w:sz w:val="16"/>
                  <w:szCs w:val="16"/>
                </w:rPr>
                <w:delText>no unit defined</w:delText>
              </w:r>
            </w:del>
            <w:ins w:id="144" w:author="Heinze Thorsten" w:date="2019-05-31T17:30:00Z">
              <w:r w:rsidRPr="007A4AF1">
                <w:rPr>
                  <w:sz w:val="16"/>
                  <w:szCs w:val="16"/>
                </w:rPr>
                <w:t>kbit/s</w:t>
              </w:r>
            </w:ins>
          </w:p>
          <w:p w14:paraId="7EF48D69" w14:textId="77777777" w:rsidR="00450585" w:rsidRPr="007A4AF1" w:rsidRDefault="00450585" w:rsidP="008A6580">
            <w:pPr>
              <w:pStyle w:val="Listenabsatz"/>
              <w:spacing w:before="0" w:after="0" w:line="240" w:lineRule="auto"/>
              <w:ind w:left="176" w:hanging="142"/>
              <w:contextualSpacing/>
              <w:rPr>
                <w:ins w:id="145" w:author="Heinze Thorsten" w:date="2019-05-31T17:30:00Z"/>
                <w:sz w:val="16"/>
                <w:szCs w:val="16"/>
              </w:rPr>
            </w:pPr>
            <w:r w:rsidRPr="007A4AF1">
              <w:rPr>
                <w:sz w:val="16"/>
                <w:szCs w:val="16"/>
              </w:rPr>
              <w:t>•</w:t>
            </w:r>
            <w:r w:rsidRPr="007A4AF1">
              <w:rPr>
                <w:sz w:val="16"/>
                <w:szCs w:val="16"/>
              </w:rPr>
              <w:tab/>
              <w:t>support: MANDATORY</w:t>
            </w:r>
          </w:p>
          <w:p w14:paraId="06E1F32E" w14:textId="77777777" w:rsidR="00450585" w:rsidRPr="00450585" w:rsidRDefault="00450585" w:rsidP="008A6580">
            <w:pPr>
              <w:spacing w:before="0" w:after="0" w:line="240" w:lineRule="auto"/>
              <w:contextualSpacing/>
              <w:rPr>
                <w:moveTo w:id="146" w:author="Heinze Thorsten" w:date="2019-05-31T17:30:00Z"/>
                <w:color w:val="7030A0"/>
                <w:sz w:val="16"/>
                <w:szCs w:val="16"/>
              </w:rPr>
            </w:pPr>
            <w:moveToRangeStart w:id="147" w:author="Heinze Thorsten" w:date="2019-05-31T17:30:00Z" w:name="move10216281"/>
            <w:moveTo w:id="148" w:author="Heinze Thorsten" w:date="2019-05-31T17:30:00Z">
              <w:r w:rsidRPr="002D60CB">
                <w:rPr>
                  <w:sz w:val="16"/>
                  <w:szCs w:val="16"/>
                </w:rPr>
                <w:t>OpenInterfaceModelAttribute</w:t>
              </w:r>
            </w:moveTo>
          </w:p>
          <w:p w14:paraId="253ACCE8" w14:textId="77777777" w:rsidR="00450585" w:rsidRPr="007A4AF1" w:rsidRDefault="00450585" w:rsidP="008A6580">
            <w:pPr>
              <w:pStyle w:val="Listenabsatz"/>
              <w:spacing w:before="0" w:after="0" w:line="240" w:lineRule="auto"/>
              <w:ind w:left="176" w:hanging="142"/>
              <w:contextualSpacing/>
              <w:rPr>
                <w:moveTo w:id="149" w:author="Heinze Thorsten" w:date="2019-05-31T17:30:00Z"/>
                <w:sz w:val="16"/>
                <w:szCs w:val="16"/>
              </w:rPr>
            </w:pPr>
            <w:moveTo w:id="150" w:author="Heinze Thorsten" w:date="2019-05-31T17:30:00Z">
              <w:r w:rsidRPr="007A4AF1">
                <w:t>•</w:t>
              </w:r>
              <w:r w:rsidRPr="007A4AF1">
                <w:tab/>
              </w:r>
              <w:r w:rsidRPr="007A4AF1">
                <w:rPr>
                  <w:sz w:val="16"/>
                  <w:szCs w:val="16"/>
                </w:rPr>
                <w:t>AVC: NO</w:t>
              </w:r>
            </w:moveTo>
          </w:p>
          <w:moveToRangeEnd w:id="147"/>
          <w:p w14:paraId="5BD3A5AA" w14:textId="77777777" w:rsidR="00450585" w:rsidRPr="007A4AF1" w:rsidRDefault="00450585" w:rsidP="008A6580">
            <w:pPr>
              <w:pStyle w:val="Listenabsatz"/>
              <w:spacing w:before="0" w:after="0" w:line="240" w:lineRule="auto"/>
              <w:ind w:left="176" w:hanging="142"/>
              <w:contextualSpacing/>
              <w:rPr>
                <w:sz w:val="16"/>
                <w:szCs w:val="16"/>
              </w:rPr>
            </w:pPr>
            <w:ins w:id="151" w:author="Heinze Thorsten" w:date="2019-05-31T17:30:00Z">
              <w:r w:rsidRPr="007A4AF1">
                <w:rPr>
                  <w:sz w:val="16"/>
                  <w:szCs w:val="16"/>
                </w:rPr>
                <w:t>•</w:t>
              </w:r>
              <w:r w:rsidRPr="007A4AF1">
                <w:rPr>
                  <w:sz w:val="16"/>
                  <w:szCs w:val="16"/>
                </w:rPr>
                <w:tab/>
                <w:t>bitLength: LENGTH_32_BIT</w:t>
              </w:r>
            </w:ins>
          </w:p>
        </w:tc>
        <w:tc>
          <w:tcPr>
            <w:tcW w:w="4761" w:type="dxa"/>
          </w:tcPr>
          <w:p w14:paraId="61874C3D" w14:textId="0FBA4106" w:rsidR="00450585" w:rsidRPr="00450585" w:rsidRDefault="00450585" w:rsidP="008A6580">
            <w:pPr>
              <w:spacing w:before="0" w:after="0" w:line="240" w:lineRule="auto"/>
              <w:rPr>
                <w:color w:val="7030A0"/>
                <w:sz w:val="16"/>
                <w:szCs w:val="16"/>
              </w:rPr>
            </w:pPr>
            <w:del w:id="152" w:author="Heinze Thorsten" w:date="2019-05-31T17:30:00Z">
              <w:r w:rsidRPr="007A4AF1">
                <w:rPr>
                  <w:sz w:val="16"/>
                  <w:szCs w:val="16"/>
                </w:rPr>
                <w:delText>Time the Container entered its current operational status.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delText>
              </w:r>
            </w:del>
            <w:ins w:id="153" w:author="Heinze Thorsten" w:date="2019-05-31T17:30:00Z">
              <w:r w:rsidRPr="007A4AF1">
                <w:rPr>
                  <w:sz w:val="16"/>
                  <w:szCs w:val="16"/>
                </w:rPr>
                <w:t>Data receive rate over the last 10 second interval in kbit/s.</w:t>
              </w:r>
            </w:ins>
          </w:p>
        </w:tc>
      </w:tr>
      <w:tr w:rsidR="000861DC" w:rsidRPr="007A4AF1" w14:paraId="68EB75CF" w14:textId="77777777" w:rsidTr="005E729E">
        <w:trPr>
          <w:ins w:id="154" w:author="Heinze Thorsten" w:date="2019-05-31T17:30:00Z"/>
        </w:trPr>
        <w:tc>
          <w:tcPr>
            <w:tcW w:w="2326" w:type="dxa"/>
          </w:tcPr>
          <w:p w14:paraId="61E38ED9" w14:textId="77777777" w:rsidR="000861DC" w:rsidRPr="00DE56B2" w:rsidRDefault="00450585" w:rsidP="008A6580">
            <w:pPr>
              <w:rPr>
                <w:ins w:id="155" w:author="Heinze Thorsten" w:date="2019-05-31T17:30:00Z"/>
                <w:sz w:val="16"/>
                <w:szCs w:val="16"/>
              </w:rPr>
            </w:pPr>
            <w:ins w:id="156" w:author="Heinze Thorsten" w:date="2019-05-31T17:30:00Z">
              <w:r w:rsidRPr="00450585">
                <w:rPr>
                  <w:sz w:val="16"/>
                  <w:szCs w:val="16"/>
                </w:rPr>
                <w:t>last10SecDataOutputRate</w:t>
              </w:r>
            </w:ins>
          </w:p>
        </w:tc>
        <w:tc>
          <w:tcPr>
            <w:tcW w:w="2126" w:type="dxa"/>
          </w:tcPr>
          <w:p w14:paraId="71EC0F45" w14:textId="77777777" w:rsidR="00450585" w:rsidRPr="00450585" w:rsidRDefault="00450585" w:rsidP="008A6580">
            <w:pPr>
              <w:rPr>
                <w:moveTo w:id="157" w:author="Heinze Thorsten" w:date="2019-05-31T17:30:00Z"/>
                <w:sz w:val="16"/>
                <w:szCs w:val="16"/>
              </w:rPr>
            </w:pPr>
            <w:moveToRangeStart w:id="158" w:author="Heinze Thorsten" w:date="2019-05-31T17:30:00Z" w:name="move10216282"/>
            <w:moveTo w:id="159" w:author="Heinze Thorsten" w:date="2019-05-31T17:30:00Z">
              <w:r w:rsidRPr="00450585">
                <w:rPr>
                  <w:sz w:val="16"/>
                  <w:szCs w:val="16"/>
                </w:rPr>
                <w:t>Integer</w:t>
              </w:r>
            </w:moveTo>
          </w:p>
          <w:moveToRangeEnd w:id="158"/>
          <w:p w14:paraId="0812AE40" w14:textId="77777777" w:rsidR="000861DC" w:rsidRPr="00DE56B2" w:rsidRDefault="00450585" w:rsidP="008A6580">
            <w:pPr>
              <w:rPr>
                <w:ins w:id="160" w:author="Heinze Thorsten" w:date="2019-05-31T17:30:00Z"/>
                <w:sz w:val="16"/>
                <w:szCs w:val="16"/>
              </w:rPr>
            </w:pPr>
            <w:ins w:id="161" w:author="Heinze Thorsten" w:date="2019-05-31T17:30:00Z">
              <w:r w:rsidRPr="00450585">
                <w:rPr>
                  <w:sz w:val="16"/>
                  <w:szCs w:val="16"/>
                </w:rPr>
                <w:lastRenderedPageBreak/>
                <w:t>-1</w:t>
              </w:r>
            </w:ins>
          </w:p>
        </w:tc>
        <w:tc>
          <w:tcPr>
            <w:tcW w:w="1134" w:type="dxa"/>
          </w:tcPr>
          <w:p w14:paraId="4FB37B2E" w14:textId="77777777" w:rsidR="000861DC" w:rsidRPr="00DE56B2" w:rsidRDefault="00450585" w:rsidP="008A6580">
            <w:pPr>
              <w:rPr>
                <w:ins w:id="162" w:author="Heinze Thorsten" w:date="2019-05-31T17:30:00Z"/>
                <w:sz w:val="16"/>
                <w:szCs w:val="16"/>
              </w:rPr>
            </w:pPr>
            <w:ins w:id="163" w:author="Heinze Thorsten" w:date="2019-05-31T17:30:00Z">
              <w:r w:rsidRPr="00450585">
                <w:rPr>
                  <w:sz w:val="16"/>
                  <w:szCs w:val="16"/>
                </w:rPr>
                <w:lastRenderedPageBreak/>
                <w:t>1</w:t>
              </w:r>
            </w:ins>
          </w:p>
        </w:tc>
        <w:tc>
          <w:tcPr>
            <w:tcW w:w="709" w:type="dxa"/>
          </w:tcPr>
          <w:p w14:paraId="33897AD0" w14:textId="77777777" w:rsidR="000861DC" w:rsidRPr="00DE56B2" w:rsidRDefault="00450585" w:rsidP="008A6580">
            <w:pPr>
              <w:rPr>
                <w:ins w:id="164" w:author="Heinze Thorsten" w:date="2019-05-31T17:30:00Z"/>
                <w:sz w:val="16"/>
                <w:szCs w:val="16"/>
              </w:rPr>
            </w:pPr>
            <w:ins w:id="165" w:author="Heinze Thorsten" w:date="2019-05-31T17:30:00Z">
              <w:r w:rsidRPr="00450585">
                <w:rPr>
                  <w:sz w:val="16"/>
                  <w:szCs w:val="16"/>
                </w:rPr>
                <w:t>R</w:t>
              </w:r>
            </w:ins>
          </w:p>
        </w:tc>
        <w:tc>
          <w:tcPr>
            <w:tcW w:w="3402" w:type="dxa"/>
          </w:tcPr>
          <w:p w14:paraId="3C395501" w14:textId="77777777" w:rsidR="00450585" w:rsidRPr="00450585" w:rsidRDefault="00450585" w:rsidP="008A6580">
            <w:pPr>
              <w:spacing w:before="0" w:after="0" w:line="240" w:lineRule="auto"/>
              <w:contextualSpacing/>
              <w:rPr>
                <w:ins w:id="166" w:author="Heinze Thorsten" w:date="2019-05-31T17:30:00Z"/>
                <w:color w:val="7030A0"/>
                <w:sz w:val="16"/>
                <w:szCs w:val="16"/>
              </w:rPr>
            </w:pPr>
            <w:ins w:id="167" w:author="Heinze Thorsten" w:date="2019-05-31T17:30:00Z">
              <w:r w:rsidRPr="002D60CB">
                <w:rPr>
                  <w:sz w:val="16"/>
                  <w:szCs w:val="16"/>
                </w:rPr>
                <w:t>OpenModelAttribute</w:t>
              </w:r>
            </w:ins>
          </w:p>
          <w:p w14:paraId="7E7EE03A" w14:textId="77777777" w:rsidR="00450585" w:rsidRPr="007A4AF1" w:rsidRDefault="00450585" w:rsidP="008A6580">
            <w:pPr>
              <w:pStyle w:val="Listenabsatz"/>
              <w:spacing w:before="0" w:after="0" w:line="240" w:lineRule="auto"/>
              <w:ind w:left="176" w:hanging="142"/>
              <w:contextualSpacing/>
              <w:rPr>
                <w:ins w:id="168" w:author="Heinze Thorsten" w:date="2019-05-31T17:30:00Z"/>
                <w:sz w:val="16"/>
                <w:szCs w:val="16"/>
              </w:rPr>
            </w:pPr>
            <w:ins w:id="169" w:author="Heinze Thorsten" w:date="2019-05-31T17:30:00Z">
              <w:r w:rsidRPr="00450585">
                <w:rPr>
                  <w:color w:val="7030A0"/>
                  <w:sz w:val="16"/>
                  <w:szCs w:val="16"/>
                </w:rPr>
                <w:t>•</w:t>
              </w:r>
              <w:r w:rsidRPr="00450585">
                <w:rPr>
                  <w:color w:val="7030A0"/>
                  <w:sz w:val="16"/>
                  <w:szCs w:val="16"/>
                </w:rPr>
                <w:tab/>
              </w:r>
              <w:r w:rsidRPr="007A4AF1">
                <w:rPr>
                  <w:sz w:val="16"/>
                  <w:szCs w:val="16"/>
                </w:rPr>
                <w:t>partOfObjectKey: 0</w:t>
              </w:r>
            </w:ins>
          </w:p>
          <w:p w14:paraId="646CFB3E" w14:textId="77777777" w:rsidR="00450585" w:rsidRPr="007A4AF1" w:rsidRDefault="00450585" w:rsidP="008A6580">
            <w:pPr>
              <w:pStyle w:val="Listenabsatz"/>
              <w:spacing w:before="0" w:after="0" w:line="240" w:lineRule="auto"/>
              <w:ind w:left="176" w:hanging="142"/>
              <w:contextualSpacing/>
              <w:rPr>
                <w:ins w:id="170" w:author="Heinze Thorsten" w:date="2019-05-31T17:30:00Z"/>
                <w:sz w:val="16"/>
                <w:szCs w:val="16"/>
              </w:rPr>
            </w:pPr>
            <w:ins w:id="171" w:author="Heinze Thorsten" w:date="2019-05-31T17:30:00Z">
              <w:r w:rsidRPr="007A4AF1">
                <w:rPr>
                  <w:sz w:val="16"/>
                  <w:szCs w:val="16"/>
                </w:rPr>
                <w:t>•</w:t>
              </w:r>
              <w:r w:rsidRPr="007A4AF1">
                <w:rPr>
                  <w:sz w:val="16"/>
                  <w:szCs w:val="16"/>
                </w:rPr>
                <w:tab/>
                <w:t>isInvariant: false</w:t>
              </w:r>
            </w:ins>
          </w:p>
          <w:p w14:paraId="43EF6233" w14:textId="77777777" w:rsidR="00450585" w:rsidRPr="007A4AF1" w:rsidRDefault="00450585" w:rsidP="008A6580">
            <w:pPr>
              <w:pStyle w:val="Listenabsatz"/>
              <w:spacing w:before="0" w:after="0" w:line="240" w:lineRule="auto"/>
              <w:ind w:left="176" w:hanging="142"/>
              <w:contextualSpacing/>
              <w:rPr>
                <w:ins w:id="172" w:author="Heinze Thorsten" w:date="2019-05-31T17:30:00Z"/>
                <w:sz w:val="16"/>
                <w:szCs w:val="16"/>
              </w:rPr>
            </w:pPr>
            <w:ins w:id="173" w:author="Heinze Thorsten" w:date="2019-05-31T17:30:00Z">
              <w:r w:rsidRPr="007A4AF1">
                <w:rPr>
                  <w:sz w:val="16"/>
                  <w:szCs w:val="16"/>
                </w:rPr>
                <w:lastRenderedPageBreak/>
                <w:t>•</w:t>
              </w:r>
              <w:r w:rsidRPr="007A4AF1">
                <w:rPr>
                  <w:sz w:val="16"/>
                  <w:szCs w:val="16"/>
                </w:rPr>
                <w:tab/>
                <w:t>valueRange: no range constraint</w:t>
              </w:r>
            </w:ins>
          </w:p>
          <w:p w14:paraId="51970EDA" w14:textId="77777777" w:rsidR="00450585" w:rsidRPr="007A4AF1" w:rsidRDefault="00450585" w:rsidP="008A6580">
            <w:pPr>
              <w:pStyle w:val="Listenabsatz"/>
              <w:spacing w:before="0" w:after="0" w:line="240" w:lineRule="auto"/>
              <w:ind w:left="176" w:hanging="142"/>
              <w:contextualSpacing/>
              <w:rPr>
                <w:ins w:id="174" w:author="Heinze Thorsten" w:date="2019-05-31T17:30:00Z"/>
                <w:sz w:val="16"/>
                <w:szCs w:val="16"/>
              </w:rPr>
            </w:pPr>
            <w:ins w:id="175" w:author="Heinze Thorsten" w:date="2019-05-31T17:30:00Z">
              <w:r w:rsidRPr="007A4AF1">
                <w:rPr>
                  <w:sz w:val="16"/>
                  <w:szCs w:val="16"/>
                </w:rPr>
                <w:t>•</w:t>
              </w:r>
              <w:r w:rsidRPr="007A4AF1">
                <w:rPr>
                  <w:sz w:val="16"/>
                  <w:szCs w:val="16"/>
                </w:rPr>
                <w:tab/>
                <w:t>unit: kbit/s</w:t>
              </w:r>
            </w:ins>
          </w:p>
          <w:p w14:paraId="2B21903F" w14:textId="77777777" w:rsidR="00450585" w:rsidRPr="007A4AF1" w:rsidRDefault="00450585" w:rsidP="008A6580">
            <w:pPr>
              <w:pStyle w:val="Listenabsatz"/>
              <w:spacing w:before="0" w:after="0" w:line="240" w:lineRule="auto"/>
              <w:ind w:left="176" w:hanging="142"/>
              <w:contextualSpacing/>
              <w:rPr>
                <w:ins w:id="176" w:author="Heinze Thorsten" w:date="2019-05-31T17:30:00Z"/>
                <w:sz w:val="16"/>
                <w:szCs w:val="16"/>
              </w:rPr>
            </w:pPr>
            <w:ins w:id="177" w:author="Heinze Thorsten" w:date="2019-05-31T17:30:00Z">
              <w:r w:rsidRPr="007A4AF1">
                <w:rPr>
                  <w:sz w:val="16"/>
                  <w:szCs w:val="16"/>
                </w:rPr>
                <w:t>•</w:t>
              </w:r>
              <w:r w:rsidRPr="007A4AF1">
                <w:rPr>
                  <w:sz w:val="16"/>
                  <w:szCs w:val="16"/>
                </w:rPr>
                <w:tab/>
                <w:t>support: MANDATORY</w:t>
              </w:r>
            </w:ins>
          </w:p>
          <w:p w14:paraId="41A78C91" w14:textId="77777777" w:rsidR="00450585" w:rsidRPr="00450585" w:rsidRDefault="00450585" w:rsidP="008A6580">
            <w:pPr>
              <w:spacing w:before="0" w:after="0" w:line="240" w:lineRule="auto"/>
              <w:contextualSpacing/>
              <w:rPr>
                <w:ins w:id="178" w:author="Heinze Thorsten" w:date="2019-05-31T17:30:00Z"/>
                <w:color w:val="7030A0"/>
                <w:sz w:val="16"/>
                <w:szCs w:val="16"/>
              </w:rPr>
            </w:pPr>
            <w:ins w:id="179" w:author="Heinze Thorsten" w:date="2019-05-31T17:30:00Z">
              <w:r w:rsidRPr="002D60CB">
                <w:rPr>
                  <w:sz w:val="16"/>
                  <w:szCs w:val="16"/>
                </w:rPr>
                <w:t>OpenInterfaceModelAttribute</w:t>
              </w:r>
            </w:ins>
          </w:p>
          <w:p w14:paraId="53C85BAF" w14:textId="77777777" w:rsidR="00450585" w:rsidRPr="007A4AF1" w:rsidRDefault="00450585" w:rsidP="008A6580">
            <w:pPr>
              <w:pStyle w:val="Listenabsatz"/>
              <w:spacing w:before="0" w:after="0" w:line="240" w:lineRule="auto"/>
              <w:ind w:left="176" w:hanging="142"/>
              <w:contextualSpacing/>
              <w:rPr>
                <w:ins w:id="180" w:author="Heinze Thorsten" w:date="2019-05-31T17:30:00Z"/>
                <w:sz w:val="16"/>
                <w:szCs w:val="16"/>
              </w:rPr>
            </w:pPr>
            <w:ins w:id="181" w:author="Heinze Thorsten" w:date="2019-05-31T17:30:00Z">
              <w:r w:rsidRPr="007A4AF1">
                <w:t>•</w:t>
              </w:r>
              <w:r w:rsidRPr="007A4AF1">
                <w:tab/>
              </w:r>
              <w:r w:rsidRPr="007A4AF1">
                <w:rPr>
                  <w:sz w:val="16"/>
                  <w:szCs w:val="16"/>
                </w:rPr>
                <w:t>AVC: NO</w:t>
              </w:r>
            </w:ins>
          </w:p>
          <w:p w14:paraId="48722D94" w14:textId="77777777" w:rsidR="00450585" w:rsidRPr="007A4AF1" w:rsidRDefault="00450585" w:rsidP="008A6580">
            <w:pPr>
              <w:pStyle w:val="Listenabsatz"/>
              <w:spacing w:before="0" w:after="0" w:line="240" w:lineRule="auto"/>
              <w:ind w:left="176" w:hanging="142"/>
              <w:contextualSpacing/>
              <w:rPr>
                <w:ins w:id="182" w:author="Heinze Thorsten" w:date="2019-05-31T17:30:00Z"/>
                <w:sz w:val="16"/>
                <w:szCs w:val="16"/>
              </w:rPr>
            </w:pPr>
            <w:ins w:id="183" w:author="Heinze Thorsten" w:date="2019-05-31T17:30:00Z">
              <w:r w:rsidRPr="007A4AF1">
                <w:rPr>
                  <w:sz w:val="16"/>
                  <w:szCs w:val="16"/>
                </w:rPr>
                <w:t>•</w:t>
              </w:r>
              <w:r w:rsidRPr="007A4AF1">
                <w:rPr>
                  <w:sz w:val="16"/>
                  <w:szCs w:val="16"/>
                </w:rPr>
                <w:tab/>
                <w:t>bitLength: LENGTH_32_BIT</w:t>
              </w:r>
            </w:ins>
          </w:p>
        </w:tc>
        <w:tc>
          <w:tcPr>
            <w:tcW w:w="4761" w:type="dxa"/>
          </w:tcPr>
          <w:p w14:paraId="5F4B5AE9" w14:textId="77777777" w:rsidR="00450585" w:rsidRPr="00450585" w:rsidRDefault="00450585" w:rsidP="008A6580">
            <w:pPr>
              <w:spacing w:before="0" w:after="0" w:line="240" w:lineRule="auto"/>
              <w:rPr>
                <w:ins w:id="184" w:author="Heinze Thorsten" w:date="2019-05-31T17:30:00Z"/>
                <w:color w:val="7030A0"/>
                <w:sz w:val="16"/>
                <w:szCs w:val="16"/>
              </w:rPr>
            </w:pPr>
            <w:ins w:id="185" w:author="Heinze Thorsten" w:date="2019-05-31T17:30:00Z">
              <w:r w:rsidRPr="007A4AF1">
                <w:rPr>
                  <w:sz w:val="16"/>
                  <w:szCs w:val="16"/>
                </w:rPr>
                <w:lastRenderedPageBreak/>
                <w:t>Data transmit rate over the last 10 second interval in kbit/s.</w:t>
              </w:r>
            </w:ins>
          </w:p>
        </w:tc>
      </w:tr>
      <w:tr w:rsidR="000861DC" w:rsidRPr="007A4AF1" w14:paraId="78FBC5E9" w14:textId="77777777" w:rsidTr="005E729E">
        <w:trPr>
          <w:ins w:id="186" w:author="Heinze Thorsten" w:date="2019-05-31T17:30:00Z"/>
        </w:trPr>
        <w:tc>
          <w:tcPr>
            <w:tcW w:w="2326" w:type="dxa"/>
          </w:tcPr>
          <w:p w14:paraId="2C1365E2" w14:textId="77777777" w:rsidR="000861DC" w:rsidRPr="00DE56B2" w:rsidRDefault="00450585" w:rsidP="008A6580">
            <w:pPr>
              <w:rPr>
                <w:ins w:id="187" w:author="Heinze Thorsten" w:date="2019-05-31T17:30:00Z"/>
                <w:sz w:val="16"/>
                <w:szCs w:val="16"/>
              </w:rPr>
            </w:pPr>
            <w:ins w:id="188" w:author="Heinze Thorsten" w:date="2019-05-31T17:30:00Z">
              <w:r w:rsidRPr="00450585">
                <w:rPr>
                  <w:sz w:val="16"/>
                  <w:szCs w:val="16"/>
                </w:rPr>
                <w:t>totalBytesInput</w:t>
              </w:r>
            </w:ins>
          </w:p>
        </w:tc>
        <w:tc>
          <w:tcPr>
            <w:tcW w:w="2126" w:type="dxa"/>
          </w:tcPr>
          <w:p w14:paraId="7F386737" w14:textId="77777777" w:rsidR="00450585" w:rsidRPr="00450585" w:rsidRDefault="00450585" w:rsidP="008A6580">
            <w:pPr>
              <w:rPr>
                <w:ins w:id="189" w:author="Heinze Thorsten" w:date="2019-05-31T17:30:00Z"/>
                <w:sz w:val="16"/>
                <w:szCs w:val="16"/>
              </w:rPr>
            </w:pPr>
            <w:ins w:id="190" w:author="Heinze Thorsten" w:date="2019-05-31T17:30:00Z">
              <w:r w:rsidRPr="00450585">
                <w:rPr>
                  <w:sz w:val="16"/>
                  <w:szCs w:val="16"/>
                </w:rPr>
                <w:t>Integer</w:t>
              </w:r>
            </w:ins>
          </w:p>
          <w:p w14:paraId="31DC9A33" w14:textId="77777777" w:rsidR="000861DC" w:rsidRPr="00DE56B2" w:rsidRDefault="00450585" w:rsidP="008A6580">
            <w:pPr>
              <w:rPr>
                <w:ins w:id="191" w:author="Heinze Thorsten" w:date="2019-05-31T17:30:00Z"/>
                <w:sz w:val="16"/>
                <w:szCs w:val="16"/>
              </w:rPr>
            </w:pPr>
            <w:ins w:id="192" w:author="Heinze Thorsten" w:date="2019-05-31T17:30:00Z">
              <w:r w:rsidRPr="00450585">
                <w:rPr>
                  <w:sz w:val="16"/>
                  <w:szCs w:val="16"/>
                </w:rPr>
                <w:t>0</w:t>
              </w:r>
            </w:ins>
          </w:p>
        </w:tc>
        <w:tc>
          <w:tcPr>
            <w:tcW w:w="1134" w:type="dxa"/>
          </w:tcPr>
          <w:p w14:paraId="77145BAF" w14:textId="77777777" w:rsidR="000861DC" w:rsidRPr="00DE56B2" w:rsidRDefault="00450585" w:rsidP="008A6580">
            <w:pPr>
              <w:rPr>
                <w:ins w:id="193" w:author="Heinze Thorsten" w:date="2019-05-31T17:30:00Z"/>
                <w:sz w:val="16"/>
                <w:szCs w:val="16"/>
              </w:rPr>
            </w:pPr>
            <w:ins w:id="194" w:author="Heinze Thorsten" w:date="2019-05-31T17:30:00Z">
              <w:r w:rsidRPr="00450585">
                <w:rPr>
                  <w:sz w:val="16"/>
                  <w:szCs w:val="16"/>
                </w:rPr>
                <w:t>1</w:t>
              </w:r>
            </w:ins>
          </w:p>
        </w:tc>
        <w:tc>
          <w:tcPr>
            <w:tcW w:w="709" w:type="dxa"/>
          </w:tcPr>
          <w:p w14:paraId="630E3B83" w14:textId="77777777" w:rsidR="000861DC" w:rsidRPr="00DE56B2" w:rsidRDefault="00450585" w:rsidP="008A6580">
            <w:pPr>
              <w:rPr>
                <w:ins w:id="195" w:author="Heinze Thorsten" w:date="2019-05-31T17:30:00Z"/>
                <w:sz w:val="16"/>
                <w:szCs w:val="16"/>
              </w:rPr>
            </w:pPr>
            <w:ins w:id="196" w:author="Heinze Thorsten" w:date="2019-05-31T17:30:00Z">
              <w:r w:rsidRPr="00450585">
                <w:rPr>
                  <w:sz w:val="16"/>
                  <w:szCs w:val="16"/>
                </w:rPr>
                <w:t>R</w:t>
              </w:r>
            </w:ins>
          </w:p>
        </w:tc>
        <w:tc>
          <w:tcPr>
            <w:tcW w:w="3402" w:type="dxa"/>
          </w:tcPr>
          <w:p w14:paraId="340E0302" w14:textId="77777777" w:rsidR="00450585" w:rsidRPr="00450585" w:rsidRDefault="00450585" w:rsidP="008A6580">
            <w:pPr>
              <w:spacing w:before="0" w:after="0" w:line="240" w:lineRule="auto"/>
              <w:contextualSpacing/>
              <w:rPr>
                <w:ins w:id="197" w:author="Heinze Thorsten" w:date="2019-05-31T17:30:00Z"/>
                <w:color w:val="7030A0"/>
                <w:sz w:val="16"/>
                <w:szCs w:val="16"/>
              </w:rPr>
            </w:pPr>
            <w:ins w:id="198" w:author="Heinze Thorsten" w:date="2019-05-31T17:30:00Z">
              <w:r w:rsidRPr="002D60CB">
                <w:rPr>
                  <w:sz w:val="16"/>
                  <w:szCs w:val="16"/>
                </w:rPr>
                <w:t>OpenModelAttribute</w:t>
              </w:r>
            </w:ins>
          </w:p>
          <w:p w14:paraId="18962537" w14:textId="77777777" w:rsidR="00450585" w:rsidRPr="007A4AF1" w:rsidRDefault="00450585" w:rsidP="008A6580">
            <w:pPr>
              <w:pStyle w:val="Listenabsatz"/>
              <w:spacing w:before="0" w:after="0" w:line="240" w:lineRule="auto"/>
              <w:ind w:left="176" w:hanging="142"/>
              <w:contextualSpacing/>
              <w:rPr>
                <w:ins w:id="199" w:author="Heinze Thorsten" w:date="2019-05-31T17:30:00Z"/>
                <w:sz w:val="16"/>
                <w:szCs w:val="16"/>
              </w:rPr>
            </w:pPr>
            <w:ins w:id="200" w:author="Heinze Thorsten" w:date="2019-05-31T17:30:00Z">
              <w:r w:rsidRPr="00450585">
                <w:rPr>
                  <w:color w:val="7030A0"/>
                  <w:sz w:val="16"/>
                  <w:szCs w:val="16"/>
                </w:rPr>
                <w:t>•</w:t>
              </w:r>
              <w:r w:rsidRPr="00450585">
                <w:rPr>
                  <w:color w:val="7030A0"/>
                  <w:sz w:val="16"/>
                  <w:szCs w:val="16"/>
                </w:rPr>
                <w:tab/>
              </w:r>
              <w:r w:rsidRPr="007A4AF1">
                <w:rPr>
                  <w:sz w:val="16"/>
                  <w:szCs w:val="16"/>
                </w:rPr>
                <w:t>partOfObjectKey: 0</w:t>
              </w:r>
            </w:ins>
          </w:p>
          <w:p w14:paraId="531E7F61" w14:textId="77777777" w:rsidR="00450585" w:rsidRPr="007A4AF1" w:rsidRDefault="00450585" w:rsidP="008A6580">
            <w:pPr>
              <w:pStyle w:val="Listenabsatz"/>
              <w:spacing w:before="0" w:after="0" w:line="240" w:lineRule="auto"/>
              <w:ind w:left="176" w:hanging="142"/>
              <w:contextualSpacing/>
              <w:rPr>
                <w:ins w:id="201" w:author="Heinze Thorsten" w:date="2019-05-31T17:30:00Z"/>
                <w:sz w:val="16"/>
                <w:szCs w:val="16"/>
              </w:rPr>
            </w:pPr>
            <w:ins w:id="202" w:author="Heinze Thorsten" w:date="2019-05-31T17:30:00Z">
              <w:r w:rsidRPr="007A4AF1">
                <w:rPr>
                  <w:sz w:val="16"/>
                  <w:szCs w:val="16"/>
                </w:rPr>
                <w:t>•</w:t>
              </w:r>
              <w:r w:rsidRPr="007A4AF1">
                <w:rPr>
                  <w:sz w:val="16"/>
                  <w:szCs w:val="16"/>
                </w:rPr>
                <w:tab/>
                <w:t>isInvariant: false</w:t>
              </w:r>
            </w:ins>
          </w:p>
          <w:p w14:paraId="54098241" w14:textId="77777777" w:rsidR="00450585" w:rsidRPr="007A4AF1" w:rsidRDefault="00450585" w:rsidP="008A6580">
            <w:pPr>
              <w:pStyle w:val="Listenabsatz"/>
              <w:spacing w:before="0" w:after="0" w:line="240" w:lineRule="auto"/>
              <w:ind w:left="176" w:hanging="142"/>
              <w:contextualSpacing/>
              <w:rPr>
                <w:ins w:id="203" w:author="Heinze Thorsten" w:date="2019-05-31T17:30:00Z"/>
                <w:sz w:val="16"/>
                <w:szCs w:val="16"/>
              </w:rPr>
            </w:pPr>
            <w:ins w:id="204" w:author="Heinze Thorsten" w:date="2019-05-31T17:30:00Z">
              <w:r w:rsidRPr="007A4AF1">
                <w:rPr>
                  <w:sz w:val="16"/>
                  <w:szCs w:val="16"/>
                </w:rPr>
                <w:t>•</w:t>
              </w:r>
              <w:r w:rsidRPr="007A4AF1">
                <w:rPr>
                  <w:sz w:val="16"/>
                  <w:szCs w:val="16"/>
                </w:rPr>
                <w:tab/>
                <w:t>valueRange: no range constraint</w:t>
              </w:r>
            </w:ins>
          </w:p>
          <w:p w14:paraId="0BD6E589" w14:textId="77777777" w:rsidR="00450585" w:rsidRPr="007A4AF1" w:rsidRDefault="00450585" w:rsidP="008A6580">
            <w:pPr>
              <w:pStyle w:val="Listenabsatz"/>
              <w:spacing w:before="0" w:after="0" w:line="240" w:lineRule="auto"/>
              <w:ind w:left="176" w:hanging="142"/>
              <w:contextualSpacing/>
              <w:rPr>
                <w:ins w:id="205" w:author="Heinze Thorsten" w:date="2019-05-31T17:30:00Z"/>
                <w:sz w:val="16"/>
                <w:szCs w:val="16"/>
              </w:rPr>
            </w:pPr>
            <w:ins w:id="206" w:author="Heinze Thorsten" w:date="2019-05-31T17:30:00Z">
              <w:r w:rsidRPr="007A4AF1">
                <w:rPr>
                  <w:sz w:val="16"/>
                  <w:szCs w:val="16"/>
                </w:rPr>
                <w:t>•</w:t>
              </w:r>
              <w:r w:rsidRPr="007A4AF1">
                <w:rPr>
                  <w:sz w:val="16"/>
                  <w:szCs w:val="16"/>
                </w:rPr>
                <w:tab/>
                <w:t>unit: Byte</w:t>
              </w:r>
            </w:ins>
          </w:p>
          <w:p w14:paraId="4E307E27" w14:textId="77777777" w:rsidR="00450585" w:rsidRPr="007A4AF1" w:rsidRDefault="00450585" w:rsidP="008A6580">
            <w:pPr>
              <w:pStyle w:val="Listenabsatz"/>
              <w:spacing w:before="0" w:after="0" w:line="240" w:lineRule="auto"/>
              <w:ind w:left="176" w:hanging="142"/>
              <w:contextualSpacing/>
              <w:rPr>
                <w:ins w:id="207" w:author="Heinze Thorsten" w:date="2019-05-31T17:30:00Z"/>
                <w:sz w:val="16"/>
                <w:szCs w:val="16"/>
              </w:rPr>
            </w:pPr>
            <w:ins w:id="208" w:author="Heinze Thorsten" w:date="2019-05-31T17:30:00Z">
              <w:r w:rsidRPr="007A4AF1">
                <w:rPr>
                  <w:sz w:val="16"/>
                  <w:szCs w:val="16"/>
                </w:rPr>
                <w:t>•</w:t>
              </w:r>
              <w:r w:rsidRPr="007A4AF1">
                <w:rPr>
                  <w:sz w:val="16"/>
                  <w:szCs w:val="16"/>
                </w:rPr>
                <w:tab/>
                <w:t>support: MANDATORY</w:t>
              </w:r>
            </w:ins>
          </w:p>
          <w:p w14:paraId="35647FA7" w14:textId="77777777" w:rsidR="00450585" w:rsidRPr="00450585" w:rsidRDefault="00450585" w:rsidP="008A6580">
            <w:pPr>
              <w:spacing w:before="0" w:after="0" w:line="240" w:lineRule="auto"/>
              <w:contextualSpacing/>
              <w:rPr>
                <w:ins w:id="209" w:author="Heinze Thorsten" w:date="2019-05-31T17:30:00Z"/>
                <w:color w:val="7030A0"/>
                <w:sz w:val="16"/>
                <w:szCs w:val="16"/>
              </w:rPr>
            </w:pPr>
            <w:ins w:id="210" w:author="Heinze Thorsten" w:date="2019-05-31T17:30:00Z">
              <w:r w:rsidRPr="002D60CB">
                <w:rPr>
                  <w:sz w:val="16"/>
                  <w:szCs w:val="16"/>
                </w:rPr>
                <w:t>OpenInterfaceModelAttribute</w:t>
              </w:r>
            </w:ins>
          </w:p>
          <w:p w14:paraId="6B81E934" w14:textId="77777777" w:rsidR="00450585" w:rsidRPr="007A4AF1" w:rsidRDefault="00450585" w:rsidP="008A6580">
            <w:pPr>
              <w:pStyle w:val="Listenabsatz"/>
              <w:spacing w:before="0" w:after="0" w:line="240" w:lineRule="auto"/>
              <w:ind w:left="176" w:hanging="142"/>
              <w:contextualSpacing/>
              <w:rPr>
                <w:ins w:id="211" w:author="Heinze Thorsten" w:date="2019-05-31T17:30:00Z"/>
                <w:sz w:val="16"/>
                <w:szCs w:val="16"/>
              </w:rPr>
            </w:pPr>
            <w:ins w:id="212" w:author="Heinze Thorsten" w:date="2019-05-31T17:30:00Z">
              <w:r w:rsidRPr="007A4AF1">
                <w:t>•</w:t>
              </w:r>
              <w:r w:rsidRPr="007A4AF1">
                <w:tab/>
              </w:r>
              <w:r w:rsidRPr="007A4AF1">
                <w:rPr>
                  <w:sz w:val="16"/>
                  <w:szCs w:val="16"/>
                </w:rPr>
                <w:t>AVC: NO</w:t>
              </w:r>
            </w:ins>
          </w:p>
          <w:p w14:paraId="71DC714A" w14:textId="77777777" w:rsidR="00450585" w:rsidRPr="007A4AF1" w:rsidRDefault="00450585" w:rsidP="008A6580">
            <w:pPr>
              <w:pStyle w:val="Listenabsatz"/>
              <w:spacing w:before="0" w:after="0" w:line="240" w:lineRule="auto"/>
              <w:ind w:left="176" w:hanging="142"/>
              <w:contextualSpacing/>
              <w:rPr>
                <w:ins w:id="213" w:author="Heinze Thorsten" w:date="2019-05-31T17:30:00Z"/>
                <w:sz w:val="16"/>
                <w:szCs w:val="16"/>
              </w:rPr>
            </w:pPr>
            <w:ins w:id="214" w:author="Heinze Thorsten" w:date="2019-05-31T17:30:00Z">
              <w:r w:rsidRPr="007A4AF1">
                <w:rPr>
                  <w:sz w:val="16"/>
                  <w:szCs w:val="16"/>
                </w:rPr>
                <w:t>•</w:t>
              </w:r>
              <w:r w:rsidRPr="007A4AF1">
                <w:rPr>
                  <w:sz w:val="16"/>
                  <w:szCs w:val="16"/>
                </w:rPr>
                <w:tab/>
                <w:t>bitLength: LENGTH_64_BIT</w:t>
              </w:r>
            </w:ins>
          </w:p>
        </w:tc>
        <w:tc>
          <w:tcPr>
            <w:tcW w:w="4761" w:type="dxa"/>
          </w:tcPr>
          <w:p w14:paraId="30F31866" w14:textId="77777777" w:rsidR="00450585" w:rsidRPr="00450585" w:rsidRDefault="00450585" w:rsidP="008A6580">
            <w:pPr>
              <w:spacing w:before="0" w:after="0" w:line="240" w:lineRule="auto"/>
              <w:rPr>
                <w:ins w:id="215" w:author="Heinze Thorsten" w:date="2019-05-31T17:30:00Z"/>
                <w:color w:val="7030A0"/>
                <w:sz w:val="16"/>
                <w:szCs w:val="16"/>
              </w:rPr>
            </w:pPr>
            <w:ins w:id="216" w:author="Heinze Thorsten" w:date="2019-05-31T17:30:00Z">
              <w:r w:rsidRPr="007A4AF1">
                <w:rPr>
                  <w:sz w:val="16"/>
                  <w:szCs w:val="16"/>
                </w:rPr>
                <w:t>Received data volume in Byte.</w:t>
              </w:r>
            </w:ins>
          </w:p>
        </w:tc>
      </w:tr>
      <w:tr w:rsidR="000861DC" w:rsidRPr="007A4AF1" w14:paraId="2E6ED95F" w14:textId="77777777" w:rsidTr="005E729E">
        <w:trPr>
          <w:ins w:id="217" w:author="Heinze Thorsten" w:date="2019-05-31T17:30:00Z"/>
        </w:trPr>
        <w:tc>
          <w:tcPr>
            <w:tcW w:w="2326" w:type="dxa"/>
          </w:tcPr>
          <w:p w14:paraId="6DE47912" w14:textId="77777777" w:rsidR="000861DC" w:rsidRPr="00DE56B2" w:rsidRDefault="00450585" w:rsidP="008A6580">
            <w:pPr>
              <w:rPr>
                <w:ins w:id="218" w:author="Heinze Thorsten" w:date="2019-05-31T17:30:00Z"/>
                <w:sz w:val="16"/>
                <w:szCs w:val="16"/>
              </w:rPr>
            </w:pPr>
            <w:ins w:id="219" w:author="Heinze Thorsten" w:date="2019-05-31T17:30:00Z">
              <w:r w:rsidRPr="00450585">
                <w:rPr>
                  <w:sz w:val="16"/>
                  <w:szCs w:val="16"/>
                </w:rPr>
                <w:t>totalBytesOutput</w:t>
              </w:r>
            </w:ins>
          </w:p>
        </w:tc>
        <w:tc>
          <w:tcPr>
            <w:tcW w:w="2126" w:type="dxa"/>
          </w:tcPr>
          <w:p w14:paraId="7105AA70" w14:textId="77777777" w:rsidR="00450585" w:rsidRPr="00450585" w:rsidRDefault="00450585" w:rsidP="008A6580">
            <w:pPr>
              <w:rPr>
                <w:ins w:id="220" w:author="Heinze Thorsten" w:date="2019-05-31T17:30:00Z"/>
                <w:sz w:val="16"/>
                <w:szCs w:val="16"/>
              </w:rPr>
            </w:pPr>
            <w:ins w:id="221" w:author="Heinze Thorsten" w:date="2019-05-31T17:30:00Z">
              <w:r w:rsidRPr="00450585">
                <w:rPr>
                  <w:sz w:val="16"/>
                  <w:szCs w:val="16"/>
                </w:rPr>
                <w:t>Integer</w:t>
              </w:r>
            </w:ins>
          </w:p>
          <w:p w14:paraId="0168711E" w14:textId="77777777" w:rsidR="000861DC" w:rsidRPr="00DE56B2" w:rsidRDefault="00450585" w:rsidP="008A6580">
            <w:pPr>
              <w:rPr>
                <w:ins w:id="222" w:author="Heinze Thorsten" w:date="2019-05-31T17:30:00Z"/>
                <w:sz w:val="16"/>
                <w:szCs w:val="16"/>
              </w:rPr>
            </w:pPr>
            <w:ins w:id="223" w:author="Heinze Thorsten" w:date="2019-05-31T17:30:00Z">
              <w:r w:rsidRPr="00450585">
                <w:rPr>
                  <w:sz w:val="16"/>
                  <w:szCs w:val="16"/>
                </w:rPr>
                <w:t>0</w:t>
              </w:r>
            </w:ins>
          </w:p>
        </w:tc>
        <w:tc>
          <w:tcPr>
            <w:tcW w:w="1134" w:type="dxa"/>
          </w:tcPr>
          <w:p w14:paraId="1EC84B11" w14:textId="77777777" w:rsidR="000861DC" w:rsidRPr="00DE56B2" w:rsidRDefault="00450585" w:rsidP="008A6580">
            <w:pPr>
              <w:rPr>
                <w:ins w:id="224" w:author="Heinze Thorsten" w:date="2019-05-31T17:30:00Z"/>
                <w:sz w:val="16"/>
                <w:szCs w:val="16"/>
              </w:rPr>
            </w:pPr>
            <w:ins w:id="225" w:author="Heinze Thorsten" w:date="2019-05-31T17:30:00Z">
              <w:r w:rsidRPr="00450585">
                <w:rPr>
                  <w:sz w:val="16"/>
                  <w:szCs w:val="16"/>
                </w:rPr>
                <w:t>1</w:t>
              </w:r>
            </w:ins>
          </w:p>
        </w:tc>
        <w:tc>
          <w:tcPr>
            <w:tcW w:w="709" w:type="dxa"/>
          </w:tcPr>
          <w:p w14:paraId="04F48361" w14:textId="77777777" w:rsidR="000861DC" w:rsidRPr="00DE56B2" w:rsidRDefault="00450585" w:rsidP="008A6580">
            <w:pPr>
              <w:rPr>
                <w:ins w:id="226" w:author="Heinze Thorsten" w:date="2019-05-31T17:30:00Z"/>
                <w:sz w:val="16"/>
                <w:szCs w:val="16"/>
              </w:rPr>
            </w:pPr>
            <w:ins w:id="227" w:author="Heinze Thorsten" w:date="2019-05-31T17:30:00Z">
              <w:r w:rsidRPr="00450585">
                <w:rPr>
                  <w:sz w:val="16"/>
                  <w:szCs w:val="16"/>
                </w:rPr>
                <w:t>R</w:t>
              </w:r>
            </w:ins>
          </w:p>
        </w:tc>
        <w:tc>
          <w:tcPr>
            <w:tcW w:w="3402" w:type="dxa"/>
          </w:tcPr>
          <w:p w14:paraId="3360C1B2" w14:textId="77777777" w:rsidR="00450585" w:rsidRPr="00450585" w:rsidRDefault="00450585" w:rsidP="008A6580">
            <w:pPr>
              <w:spacing w:before="0" w:after="0" w:line="240" w:lineRule="auto"/>
              <w:contextualSpacing/>
              <w:rPr>
                <w:ins w:id="228" w:author="Heinze Thorsten" w:date="2019-05-31T17:30:00Z"/>
                <w:color w:val="7030A0"/>
                <w:sz w:val="16"/>
                <w:szCs w:val="16"/>
              </w:rPr>
            </w:pPr>
            <w:ins w:id="229" w:author="Heinze Thorsten" w:date="2019-05-31T17:30:00Z">
              <w:r w:rsidRPr="002D60CB">
                <w:rPr>
                  <w:sz w:val="16"/>
                  <w:szCs w:val="16"/>
                </w:rPr>
                <w:t>OpenModelAttribute</w:t>
              </w:r>
            </w:ins>
          </w:p>
          <w:p w14:paraId="21F39442" w14:textId="77777777" w:rsidR="00450585" w:rsidRPr="007A4AF1" w:rsidRDefault="00450585" w:rsidP="008A6580">
            <w:pPr>
              <w:pStyle w:val="Listenabsatz"/>
              <w:spacing w:before="0" w:after="0" w:line="240" w:lineRule="auto"/>
              <w:ind w:left="176" w:hanging="142"/>
              <w:contextualSpacing/>
              <w:rPr>
                <w:ins w:id="230" w:author="Heinze Thorsten" w:date="2019-05-31T17:30:00Z"/>
                <w:sz w:val="16"/>
                <w:szCs w:val="16"/>
              </w:rPr>
            </w:pPr>
            <w:ins w:id="231" w:author="Heinze Thorsten" w:date="2019-05-31T17:30:00Z">
              <w:r w:rsidRPr="00450585">
                <w:rPr>
                  <w:color w:val="7030A0"/>
                  <w:sz w:val="16"/>
                  <w:szCs w:val="16"/>
                </w:rPr>
                <w:t>•</w:t>
              </w:r>
              <w:r w:rsidRPr="00450585">
                <w:rPr>
                  <w:color w:val="7030A0"/>
                  <w:sz w:val="16"/>
                  <w:szCs w:val="16"/>
                </w:rPr>
                <w:tab/>
              </w:r>
              <w:r w:rsidRPr="007A4AF1">
                <w:rPr>
                  <w:sz w:val="16"/>
                  <w:szCs w:val="16"/>
                </w:rPr>
                <w:t>partOfObjectKey: 0</w:t>
              </w:r>
            </w:ins>
          </w:p>
          <w:p w14:paraId="188B67DB" w14:textId="77777777" w:rsidR="00450585" w:rsidRPr="007A4AF1" w:rsidRDefault="00450585" w:rsidP="008A6580">
            <w:pPr>
              <w:pStyle w:val="Listenabsatz"/>
              <w:spacing w:before="0" w:after="0" w:line="240" w:lineRule="auto"/>
              <w:ind w:left="176" w:hanging="142"/>
              <w:contextualSpacing/>
              <w:rPr>
                <w:ins w:id="232" w:author="Heinze Thorsten" w:date="2019-05-31T17:30:00Z"/>
                <w:sz w:val="16"/>
                <w:szCs w:val="16"/>
              </w:rPr>
            </w:pPr>
            <w:ins w:id="233" w:author="Heinze Thorsten" w:date="2019-05-31T17:30:00Z">
              <w:r w:rsidRPr="007A4AF1">
                <w:rPr>
                  <w:sz w:val="16"/>
                  <w:szCs w:val="16"/>
                </w:rPr>
                <w:t>•</w:t>
              </w:r>
              <w:r w:rsidRPr="007A4AF1">
                <w:rPr>
                  <w:sz w:val="16"/>
                  <w:szCs w:val="16"/>
                </w:rPr>
                <w:tab/>
                <w:t>isInvariant: false</w:t>
              </w:r>
            </w:ins>
          </w:p>
          <w:p w14:paraId="371BFD69" w14:textId="77777777" w:rsidR="00450585" w:rsidRPr="007A4AF1" w:rsidRDefault="00450585" w:rsidP="008A6580">
            <w:pPr>
              <w:pStyle w:val="Listenabsatz"/>
              <w:spacing w:before="0" w:after="0" w:line="240" w:lineRule="auto"/>
              <w:ind w:left="176" w:hanging="142"/>
              <w:contextualSpacing/>
              <w:rPr>
                <w:ins w:id="234" w:author="Heinze Thorsten" w:date="2019-05-31T17:30:00Z"/>
                <w:sz w:val="16"/>
                <w:szCs w:val="16"/>
              </w:rPr>
            </w:pPr>
            <w:ins w:id="235" w:author="Heinze Thorsten" w:date="2019-05-31T17:30:00Z">
              <w:r w:rsidRPr="007A4AF1">
                <w:rPr>
                  <w:sz w:val="16"/>
                  <w:szCs w:val="16"/>
                </w:rPr>
                <w:t>•</w:t>
              </w:r>
              <w:r w:rsidRPr="007A4AF1">
                <w:rPr>
                  <w:sz w:val="16"/>
                  <w:szCs w:val="16"/>
                </w:rPr>
                <w:tab/>
                <w:t>valueRange: no range constraint</w:t>
              </w:r>
            </w:ins>
          </w:p>
          <w:p w14:paraId="47D573DB" w14:textId="77777777" w:rsidR="00450585" w:rsidRPr="007A4AF1" w:rsidRDefault="00450585" w:rsidP="008A6580">
            <w:pPr>
              <w:pStyle w:val="Listenabsatz"/>
              <w:spacing w:before="0" w:after="0" w:line="240" w:lineRule="auto"/>
              <w:ind w:left="176" w:hanging="142"/>
              <w:contextualSpacing/>
              <w:rPr>
                <w:ins w:id="236" w:author="Heinze Thorsten" w:date="2019-05-31T17:30:00Z"/>
                <w:sz w:val="16"/>
                <w:szCs w:val="16"/>
              </w:rPr>
            </w:pPr>
            <w:ins w:id="237" w:author="Heinze Thorsten" w:date="2019-05-31T17:30:00Z">
              <w:r w:rsidRPr="007A4AF1">
                <w:rPr>
                  <w:sz w:val="16"/>
                  <w:szCs w:val="16"/>
                </w:rPr>
                <w:t>•</w:t>
              </w:r>
              <w:r w:rsidRPr="007A4AF1">
                <w:rPr>
                  <w:sz w:val="16"/>
                  <w:szCs w:val="16"/>
                </w:rPr>
                <w:tab/>
                <w:t>unit: Byte</w:t>
              </w:r>
            </w:ins>
          </w:p>
          <w:p w14:paraId="62CA7E76" w14:textId="77777777" w:rsidR="00450585" w:rsidRPr="007A4AF1" w:rsidRDefault="00450585" w:rsidP="008A6580">
            <w:pPr>
              <w:pStyle w:val="Listenabsatz"/>
              <w:spacing w:before="0" w:after="0" w:line="240" w:lineRule="auto"/>
              <w:ind w:left="176" w:hanging="142"/>
              <w:contextualSpacing/>
              <w:rPr>
                <w:ins w:id="238" w:author="Heinze Thorsten" w:date="2019-05-31T17:30:00Z"/>
                <w:sz w:val="16"/>
                <w:szCs w:val="16"/>
              </w:rPr>
            </w:pPr>
            <w:ins w:id="239" w:author="Heinze Thorsten" w:date="2019-05-31T17:30:00Z">
              <w:r w:rsidRPr="007A4AF1">
                <w:rPr>
                  <w:sz w:val="16"/>
                  <w:szCs w:val="16"/>
                </w:rPr>
                <w:t>•</w:t>
              </w:r>
              <w:r w:rsidRPr="007A4AF1">
                <w:rPr>
                  <w:sz w:val="16"/>
                  <w:szCs w:val="16"/>
                </w:rPr>
                <w:tab/>
                <w:t>support: MANDATORY</w:t>
              </w:r>
            </w:ins>
          </w:p>
          <w:p w14:paraId="0D624FE9" w14:textId="77777777" w:rsidR="00450585" w:rsidRPr="00450585" w:rsidRDefault="00450585" w:rsidP="008A6580">
            <w:pPr>
              <w:spacing w:before="0" w:after="0" w:line="240" w:lineRule="auto"/>
              <w:contextualSpacing/>
              <w:rPr>
                <w:ins w:id="240" w:author="Heinze Thorsten" w:date="2019-05-31T17:30:00Z"/>
                <w:color w:val="7030A0"/>
                <w:sz w:val="16"/>
                <w:szCs w:val="16"/>
              </w:rPr>
            </w:pPr>
            <w:ins w:id="241" w:author="Heinze Thorsten" w:date="2019-05-31T17:30:00Z">
              <w:r w:rsidRPr="002D60CB">
                <w:rPr>
                  <w:sz w:val="16"/>
                  <w:szCs w:val="16"/>
                </w:rPr>
                <w:t>OpenInterfaceModelAttribute</w:t>
              </w:r>
            </w:ins>
          </w:p>
          <w:p w14:paraId="0FA0455C" w14:textId="77777777" w:rsidR="00450585" w:rsidRPr="007A4AF1" w:rsidRDefault="00450585" w:rsidP="008A6580">
            <w:pPr>
              <w:pStyle w:val="Listenabsatz"/>
              <w:spacing w:before="0" w:after="0" w:line="240" w:lineRule="auto"/>
              <w:ind w:left="176" w:hanging="142"/>
              <w:contextualSpacing/>
              <w:rPr>
                <w:ins w:id="242" w:author="Heinze Thorsten" w:date="2019-05-31T17:30:00Z"/>
                <w:sz w:val="16"/>
                <w:szCs w:val="16"/>
              </w:rPr>
            </w:pPr>
            <w:ins w:id="243" w:author="Heinze Thorsten" w:date="2019-05-31T17:30:00Z">
              <w:r w:rsidRPr="007A4AF1">
                <w:t>•</w:t>
              </w:r>
              <w:r w:rsidRPr="007A4AF1">
                <w:tab/>
              </w:r>
              <w:r w:rsidRPr="007A4AF1">
                <w:rPr>
                  <w:sz w:val="16"/>
                  <w:szCs w:val="16"/>
                </w:rPr>
                <w:t>AVC: NO</w:t>
              </w:r>
            </w:ins>
          </w:p>
          <w:p w14:paraId="1291983E" w14:textId="77777777" w:rsidR="00450585" w:rsidRPr="007A4AF1" w:rsidRDefault="00450585" w:rsidP="008A6580">
            <w:pPr>
              <w:pStyle w:val="Listenabsatz"/>
              <w:spacing w:before="0" w:after="0" w:line="240" w:lineRule="auto"/>
              <w:ind w:left="176" w:hanging="142"/>
              <w:contextualSpacing/>
              <w:rPr>
                <w:ins w:id="244" w:author="Heinze Thorsten" w:date="2019-05-31T17:30:00Z"/>
                <w:sz w:val="16"/>
                <w:szCs w:val="16"/>
              </w:rPr>
            </w:pPr>
            <w:ins w:id="245" w:author="Heinze Thorsten" w:date="2019-05-31T17:30:00Z">
              <w:r w:rsidRPr="007A4AF1">
                <w:rPr>
                  <w:sz w:val="16"/>
                  <w:szCs w:val="16"/>
                </w:rPr>
                <w:t>•</w:t>
              </w:r>
              <w:r w:rsidRPr="007A4AF1">
                <w:rPr>
                  <w:sz w:val="16"/>
                  <w:szCs w:val="16"/>
                </w:rPr>
                <w:tab/>
                <w:t>bitLength: LENGTH_64_BIT</w:t>
              </w:r>
            </w:ins>
          </w:p>
        </w:tc>
        <w:tc>
          <w:tcPr>
            <w:tcW w:w="4761" w:type="dxa"/>
          </w:tcPr>
          <w:p w14:paraId="768A3060" w14:textId="77777777" w:rsidR="00450585" w:rsidRPr="00450585" w:rsidRDefault="00450585" w:rsidP="008A6580">
            <w:pPr>
              <w:spacing w:before="0" w:after="0" w:line="240" w:lineRule="auto"/>
              <w:rPr>
                <w:ins w:id="246" w:author="Heinze Thorsten" w:date="2019-05-31T17:30:00Z"/>
                <w:color w:val="7030A0"/>
                <w:sz w:val="16"/>
                <w:szCs w:val="16"/>
              </w:rPr>
            </w:pPr>
            <w:ins w:id="247" w:author="Heinze Thorsten" w:date="2019-05-31T17:30:00Z">
              <w:r w:rsidRPr="007A4AF1">
                <w:rPr>
                  <w:sz w:val="16"/>
                  <w:szCs w:val="16"/>
                </w:rPr>
                <w:t>Sent data volume in Byte.</w:t>
              </w:r>
            </w:ins>
          </w:p>
        </w:tc>
      </w:tr>
      <w:tr w:rsidR="000861DC" w:rsidRPr="007A4AF1" w14:paraId="6112E85A" w14:textId="77777777" w:rsidTr="005E729E">
        <w:trPr>
          <w:ins w:id="248" w:author="Heinze Thorsten" w:date="2019-05-31T17:30:00Z"/>
        </w:trPr>
        <w:tc>
          <w:tcPr>
            <w:tcW w:w="2326" w:type="dxa"/>
          </w:tcPr>
          <w:p w14:paraId="6D95ED26" w14:textId="77777777" w:rsidR="000861DC" w:rsidRPr="00DE56B2" w:rsidRDefault="00450585" w:rsidP="008A6580">
            <w:pPr>
              <w:rPr>
                <w:ins w:id="249" w:author="Heinze Thorsten" w:date="2019-05-31T17:30:00Z"/>
                <w:sz w:val="16"/>
                <w:szCs w:val="16"/>
              </w:rPr>
            </w:pPr>
            <w:ins w:id="250" w:author="Heinze Thorsten" w:date="2019-05-31T17:30:00Z">
              <w:r w:rsidRPr="00450585">
                <w:rPr>
                  <w:sz w:val="16"/>
                  <w:szCs w:val="16"/>
                </w:rPr>
                <w:t>forwardedDataVolumeInput</w:t>
              </w:r>
            </w:ins>
          </w:p>
        </w:tc>
        <w:tc>
          <w:tcPr>
            <w:tcW w:w="2126" w:type="dxa"/>
          </w:tcPr>
          <w:p w14:paraId="2BB7AA44" w14:textId="77777777" w:rsidR="00450585" w:rsidRPr="00450585" w:rsidRDefault="00450585" w:rsidP="008A6580">
            <w:pPr>
              <w:rPr>
                <w:ins w:id="251" w:author="Heinze Thorsten" w:date="2019-05-31T17:30:00Z"/>
                <w:sz w:val="16"/>
                <w:szCs w:val="16"/>
              </w:rPr>
            </w:pPr>
            <w:ins w:id="252" w:author="Heinze Thorsten" w:date="2019-05-31T17:30:00Z">
              <w:r w:rsidRPr="00450585">
                <w:rPr>
                  <w:sz w:val="16"/>
                  <w:szCs w:val="16"/>
                </w:rPr>
                <w:t>Integer</w:t>
              </w:r>
            </w:ins>
          </w:p>
          <w:p w14:paraId="400BB610" w14:textId="77777777" w:rsidR="000861DC" w:rsidRPr="00DE56B2" w:rsidRDefault="00450585" w:rsidP="008A6580">
            <w:pPr>
              <w:rPr>
                <w:ins w:id="253" w:author="Heinze Thorsten" w:date="2019-05-31T17:30:00Z"/>
                <w:sz w:val="16"/>
                <w:szCs w:val="16"/>
              </w:rPr>
            </w:pPr>
            <w:ins w:id="254" w:author="Heinze Thorsten" w:date="2019-05-31T17:30:00Z">
              <w:r w:rsidRPr="00450585">
                <w:rPr>
                  <w:sz w:val="16"/>
                  <w:szCs w:val="16"/>
                </w:rPr>
                <w:t>0</w:t>
              </w:r>
            </w:ins>
          </w:p>
        </w:tc>
        <w:tc>
          <w:tcPr>
            <w:tcW w:w="1134" w:type="dxa"/>
          </w:tcPr>
          <w:p w14:paraId="1C5468F8" w14:textId="77777777" w:rsidR="000861DC" w:rsidRPr="00DE56B2" w:rsidRDefault="00450585" w:rsidP="008A6580">
            <w:pPr>
              <w:rPr>
                <w:ins w:id="255" w:author="Heinze Thorsten" w:date="2019-05-31T17:30:00Z"/>
                <w:sz w:val="16"/>
                <w:szCs w:val="16"/>
              </w:rPr>
            </w:pPr>
            <w:ins w:id="256" w:author="Heinze Thorsten" w:date="2019-05-31T17:30:00Z">
              <w:r w:rsidRPr="00450585">
                <w:rPr>
                  <w:sz w:val="16"/>
                  <w:szCs w:val="16"/>
                </w:rPr>
                <w:t>1</w:t>
              </w:r>
            </w:ins>
          </w:p>
        </w:tc>
        <w:tc>
          <w:tcPr>
            <w:tcW w:w="709" w:type="dxa"/>
          </w:tcPr>
          <w:p w14:paraId="6D4BADCF" w14:textId="77777777" w:rsidR="000861DC" w:rsidRPr="00DE56B2" w:rsidRDefault="00450585" w:rsidP="008A6580">
            <w:pPr>
              <w:rPr>
                <w:ins w:id="257" w:author="Heinze Thorsten" w:date="2019-05-31T17:30:00Z"/>
                <w:sz w:val="16"/>
                <w:szCs w:val="16"/>
              </w:rPr>
            </w:pPr>
            <w:ins w:id="258" w:author="Heinze Thorsten" w:date="2019-05-31T17:30:00Z">
              <w:r w:rsidRPr="00450585">
                <w:rPr>
                  <w:sz w:val="16"/>
                  <w:szCs w:val="16"/>
                </w:rPr>
                <w:t>R</w:t>
              </w:r>
            </w:ins>
          </w:p>
        </w:tc>
        <w:tc>
          <w:tcPr>
            <w:tcW w:w="3402" w:type="dxa"/>
          </w:tcPr>
          <w:p w14:paraId="0B57D57D" w14:textId="77777777" w:rsidR="00450585" w:rsidRPr="00450585" w:rsidRDefault="00450585" w:rsidP="008A6580">
            <w:pPr>
              <w:spacing w:before="0" w:after="0" w:line="240" w:lineRule="auto"/>
              <w:contextualSpacing/>
              <w:rPr>
                <w:ins w:id="259" w:author="Heinze Thorsten" w:date="2019-05-31T17:30:00Z"/>
                <w:color w:val="7030A0"/>
                <w:sz w:val="16"/>
                <w:szCs w:val="16"/>
              </w:rPr>
            </w:pPr>
            <w:ins w:id="260" w:author="Heinze Thorsten" w:date="2019-05-31T17:30:00Z">
              <w:r w:rsidRPr="002D60CB">
                <w:rPr>
                  <w:sz w:val="16"/>
                  <w:szCs w:val="16"/>
                </w:rPr>
                <w:t>OpenModelAttribute</w:t>
              </w:r>
            </w:ins>
          </w:p>
          <w:p w14:paraId="43A5D67B" w14:textId="77777777" w:rsidR="00450585" w:rsidRPr="007A4AF1" w:rsidRDefault="00450585" w:rsidP="008A6580">
            <w:pPr>
              <w:pStyle w:val="Listenabsatz"/>
              <w:spacing w:before="0" w:after="0" w:line="240" w:lineRule="auto"/>
              <w:ind w:left="176" w:hanging="142"/>
              <w:contextualSpacing/>
              <w:rPr>
                <w:ins w:id="261" w:author="Heinze Thorsten" w:date="2019-05-31T17:30:00Z"/>
                <w:sz w:val="16"/>
                <w:szCs w:val="16"/>
              </w:rPr>
            </w:pPr>
            <w:ins w:id="262" w:author="Heinze Thorsten" w:date="2019-05-31T17:30:00Z">
              <w:r w:rsidRPr="00450585">
                <w:rPr>
                  <w:color w:val="7030A0"/>
                  <w:sz w:val="16"/>
                  <w:szCs w:val="16"/>
                </w:rPr>
                <w:t>•</w:t>
              </w:r>
              <w:r w:rsidRPr="00450585">
                <w:rPr>
                  <w:color w:val="7030A0"/>
                  <w:sz w:val="16"/>
                  <w:szCs w:val="16"/>
                </w:rPr>
                <w:tab/>
              </w:r>
              <w:r w:rsidRPr="007A4AF1">
                <w:rPr>
                  <w:sz w:val="16"/>
                  <w:szCs w:val="16"/>
                </w:rPr>
                <w:t>partOfObjectKey: 0</w:t>
              </w:r>
            </w:ins>
          </w:p>
          <w:p w14:paraId="4C21FDC1" w14:textId="77777777" w:rsidR="00450585" w:rsidRPr="007A4AF1" w:rsidRDefault="00450585" w:rsidP="008A6580">
            <w:pPr>
              <w:pStyle w:val="Listenabsatz"/>
              <w:spacing w:before="0" w:after="0" w:line="240" w:lineRule="auto"/>
              <w:ind w:left="176" w:hanging="142"/>
              <w:contextualSpacing/>
              <w:rPr>
                <w:ins w:id="263" w:author="Heinze Thorsten" w:date="2019-05-31T17:30:00Z"/>
                <w:sz w:val="16"/>
                <w:szCs w:val="16"/>
              </w:rPr>
            </w:pPr>
            <w:ins w:id="264" w:author="Heinze Thorsten" w:date="2019-05-31T17:30:00Z">
              <w:r w:rsidRPr="007A4AF1">
                <w:rPr>
                  <w:sz w:val="16"/>
                  <w:szCs w:val="16"/>
                </w:rPr>
                <w:t>•</w:t>
              </w:r>
              <w:r w:rsidRPr="007A4AF1">
                <w:rPr>
                  <w:sz w:val="16"/>
                  <w:szCs w:val="16"/>
                </w:rPr>
                <w:tab/>
                <w:t>isInvariant: false</w:t>
              </w:r>
            </w:ins>
          </w:p>
          <w:p w14:paraId="4F10C37B" w14:textId="77777777" w:rsidR="00450585" w:rsidRPr="007A4AF1" w:rsidRDefault="00450585" w:rsidP="008A6580">
            <w:pPr>
              <w:pStyle w:val="Listenabsatz"/>
              <w:spacing w:before="0" w:after="0" w:line="240" w:lineRule="auto"/>
              <w:ind w:left="176" w:hanging="142"/>
              <w:contextualSpacing/>
              <w:rPr>
                <w:ins w:id="265" w:author="Heinze Thorsten" w:date="2019-05-31T17:30:00Z"/>
                <w:sz w:val="16"/>
                <w:szCs w:val="16"/>
              </w:rPr>
            </w:pPr>
            <w:ins w:id="266" w:author="Heinze Thorsten" w:date="2019-05-31T17:30:00Z">
              <w:r w:rsidRPr="007A4AF1">
                <w:rPr>
                  <w:sz w:val="16"/>
                  <w:szCs w:val="16"/>
                </w:rPr>
                <w:t>•</w:t>
              </w:r>
              <w:r w:rsidRPr="007A4AF1">
                <w:rPr>
                  <w:sz w:val="16"/>
                  <w:szCs w:val="16"/>
                </w:rPr>
                <w:tab/>
                <w:t>valueRange: no range constraint</w:t>
              </w:r>
            </w:ins>
          </w:p>
          <w:p w14:paraId="512834E0" w14:textId="77777777" w:rsidR="00450585" w:rsidRPr="007A4AF1" w:rsidRDefault="00450585" w:rsidP="008A6580">
            <w:pPr>
              <w:pStyle w:val="Listenabsatz"/>
              <w:spacing w:before="0" w:after="0" w:line="240" w:lineRule="auto"/>
              <w:ind w:left="176" w:hanging="142"/>
              <w:contextualSpacing/>
              <w:rPr>
                <w:ins w:id="267" w:author="Heinze Thorsten" w:date="2019-05-31T17:30:00Z"/>
                <w:sz w:val="16"/>
                <w:szCs w:val="16"/>
              </w:rPr>
            </w:pPr>
            <w:ins w:id="268" w:author="Heinze Thorsten" w:date="2019-05-31T17:30:00Z">
              <w:r w:rsidRPr="007A4AF1">
                <w:rPr>
                  <w:sz w:val="16"/>
                  <w:szCs w:val="16"/>
                </w:rPr>
                <w:t>•</w:t>
              </w:r>
              <w:r w:rsidRPr="007A4AF1">
                <w:rPr>
                  <w:sz w:val="16"/>
                  <w:szCs w:val="16"/>
                </w:rPr>
                <w:tab/>
                <w:t>unit: Byte</w:t>
              </w:r>
            </w:ins>
          </w:p>
          <w:p w14:paraId="0E81647F" w14:textId="77777777" w:rsidR="00450585" w:rsidRPr="007A4AF1" w:rsidRDefault="00450585" w:rsidP="008A6580">
            <w:pPr>
              <w:pStyle w:val="Listenabsatz"/>
              <w:spacing w:before="0" w:after="0" w:line="240" w:lineRule="auto"/>
              <w:ind w:left="176" w:hanging="142"/>
              <w:contextualSpacing/>
              <w:rPr>
                <w:ins w:id="269" w:author="Heinze Thorsten" w:date="2019-05-31T17:30:00Z"/>
                <w:sz w:val="16"/>
                <w:szCs w:val="16"/>
              </w:rPr>
            </w:pPr>
            <w:ins w:id="270" w:author="Heinze Thorsten" w:date="2019-05-31T17:30:00Z">
              <w:r w:rsidRPr="007A4AF1">
                <w:rPr>
                  <w:sz w:val="16"/>
                  <w:szCs w:val="16"/>
                </w:rPr>
                <w:t>•</w:t>
              </w:r>
              <w:r w:rsidRPr="007A4AF1">
                <w:rPr>
                  <w:sz w:val="16"/>
                  <w:szCs w:val="16"/>
                </w:rPr>
                <w:tab/>
                <w:t>support: MANDATORY</w:t>
              </w:r>
            </w:ins>
          </w:p>
          <w:p w14:paraId="14F91DED" w14:textId="77777777" w:rsidR="00450585" w:rsidRPr="00450585" w:rsidRDefault="00450585" w:rsidP="008A6580">
            <w:pPr>
              <w:spacing w:before="0" w:after="0" w:line="240" w:lineRule="auto"/>
              <w:contextualSpacing/>
              <w:rPr>
                <w:ins w:id="271" w:author="Heinze Thorsten" w:date="2019-05-31T17:30:00Z"/>
                <w:color w:val="7030A0"/>
                <w:sz w:val="16"/>
                <w:szCs w:val="16"/>
              </w:rPr>
            </w:pPr>
            <w:ins w:id="272" w:author="Heinze Thorsten" w:date="2019-05-31T17:30:00Z">
              <w:r w:rsidRPr="002D60CB">
                <w:rPr>
                  <w:sz w:val="16"/>
                  <w:szCs w:val="16"/>
                </w:rPr>
                <w:t>OpenInterfaceModelAttribute</w:t>
              </w:r>
            </w:ins>
          </w:p>
          <w:p w14:paraId="33FDD302" w14:textId="77777777" w:rsidR="00450585" w:rsidRPr="007A4AF1" w:rsidRDefault="00450585" w:rsidP="008A6580">
            <w:pPr>
              <w:pStyle w:val="Listenabsatz"/>
              <w:spacing w:before="0" w:after="0" w:line="240" w:lineRule="auto"/>
              <w:ind w:left="176" w:hanging="142"/>
              <w:contextualSpacing/>
              <w:rPr>
                <w:ins w:id="273" w:author="Heinze Thorsten" w:date="2019-05-31T17:30:00Z"/>
                <w:sz w:val="16"/>
                <w:szCs w:val="16"/>
              </w:rPr>
            </w:pPr>
            <w:ins w:id="274" w:author="Heinze Thorsten" w:date="2019-05-31T17:30:00Z">
              <w:r w:rsidRPr="007A4AF1">
                <w:t>•</w:t>
              </w:r>
              <w:r w:rsidRPr="007A4AF1">
                <w:tab/>
              </w:r>
              <w:r w:rsidRPr="007A4AF1">
                <w:rPr>
                  <w:sz w:val="16"/>
                  <w:szCs w:val="16"/>
                </w:rPr>
                <w:t>AVC: NO</w:t>
              </w:r>
            </w:ins>
          </w:p>
          <w:p w14:paraId="2B94B943" w14:textId="77777777" w:rsidR="00450585" w:rsidRPr="007A4AF1" w:rsidRDefault="00450585" w:rsidP="008A6580">
            <w:pPr>
              <w:pStyle w:val="Listenabsatz"/>
              <w:spacing w:before="0" w:after="0" w:line="240" w:lineRule="auto"/>
              <w:ind w:left="176" w:hanging="142"/>
              <w:contextualSpacing/>
              <w:rPr>
                <w:ins w:id="275" w:author="Heinze Thorsten" w:date="2019-05-31T17:30:00Z"/>
                <w:sz w:val="16"/>
                <w:szCs w:val="16"/>
              </w:rPr>
            </w:pPr>
            <w:ins w:id="276" w:author="Heinze Thorsten" w:date="2019-05-31T17:30:00Z">
              <w:r w:rsidRPr="007A4AF1">
                <w:rPr>
                  <w:sz w:val="16"/>
                  <w:szCs w:val="16"/>
                </w:rPr>
                <w:t>•</w:t>
              </w:r>
              <w:r w:rsidRPr="007A4AF1">
                <w:rPr>
                  <w:sz w:val="16"/>
                  <w:szCs w:val="16"/>
                </w:rPr>
                <w:tab/>
                <w:t>bitLength: LENGTH_64_BIT</w:t>
              </w:r>
            </w:ins>
          </w:p>
        </w:tc>
        <w:tc>
          <w:tcPr>
            <w:tcW w:w="4761" w:type="dxa"/>
          </w:tcPr>
          <w:p w14:paraId="03940866" w14:textId="77777777" w:rsidR="00450585" w:rsidRPr="00450585" w:rsidRDefault="00450585" w:rsidP="008A6580">
            <w:pPr>
              <w:spacing w:before="0" w:after="0" w:line="240" w:lineRule="auto"/>
              <w:rPr>
                <w:ins w:id="277" w:author="Heinze Thorsten" w:date="2019-05-31T17:30:00Z"/>
                <w:color w:val="7030A0"/>
                <w:sz w:val="16"/>
                <w:szCs w:val="16"/>
              </w:rPr>
            </w:pPr>
            <w:ins w:id="278" w:author="Heinze Thorsten" w:date="2019-05-31T17:30:00Z">
              <w:r w:rsidRPr="007A4AF1">
                <w:rPr>
                  <w:sz w:val="16"/>
                  <w:szCs w:val="16"/>
                </w:rPr>
                <w:t>Number of received Bytes, for which the device was not their final destination and for which the device attempted to find a route to forward them to that final destination.</w:t>
              </w:r>
            </w:ins>
          </w:p>
        </w:tc>
      </w:tr>
      <w:tr w:rsidR="000861DC" w:rsidRPr="007A4AF1" w14:paraId="11192133" w14:textId="77777777" w:rsidTr="005E729E">
        <w:trPr>
          <w:ins w:id="279" w:author="Heinze Thorsten" w:date="2019-05-31T17:30:00Z"/>
        </w:trPr>
        <w:tc>
          <w:tcPr>
            <w:tcW w:w="2326" w:type="dxa"/>
          </w:tcPr>
          <w:p w14:paraId="2D68A07C" w14:textId="77777777" w:rsidR="000861DC" w:rsidRPr="00DE56B2" w:rsidRDefault="00450585" w:rsidP="008A6580">
            <w:pPr>
              <w:rPr>
                <w:ins w:id="280" w:author="Heinze Thorsten" w:date="2019-05-31T17:30:00Z"/>
                <w:sz w:val="16"/>
                <w:szCs w:val="16"/>
              </w:rPr>
            </w:pPr>
            <w:ins w:id="281" w:author="Heinze Thorsten" w:date="2019-05-31T17:30:00Z">
              <w:r w:rsidRPr="00450585">
                <w:rPr>
                  <w:sz w:val="16"/>
                  <w:szCs w:val="16"/>
                </w:rPr>
                <w:t>forwardedDataVolumeOutput</w:t>
              </w:r>
            </w:ins>
          </w:p>
        </w:tc>
        <w:tc>
          <w:tcPr>
            <w:tcW w:w="2126" w:type="dxa"/>
          </w:tcPr>
          <w:p w14:paraId="21E17C15" w14:textId="77777777" w:rsidR="00450585" w:rsidRPr="00450585" w:rsidRDefault="00450585" w:rsidP="008A6580">
            <w:pPr>
              <w:rPr>
                <w:ins w:id="282" w:author="Heinze Thorsten" w:date="2019-05-31T17:30:00Z"/>
                <w:sz w:val="16"/>
                <w:szCs w:val="16"/>
              </w:rPr>
            </w:pPr>
            <w:ins w:id="283" w:author="Heinze Thorsten" w:date="2019-05-31T17:30:00Z">
              <w:r w:rsidRPr="00450585">
                <w:rPr>
                  <w:sz w:val="16"/>
                  <w:szCs w:val="16"/>
                </w:rPr>
                <w:t>Integer</w:t>
              </w:r>
            </w:ins>
          </w:p>
          <w:p w14:paraId="6261EC98" w14:textId="77777777" w:rsidR="000861DC" w:rsidRPr="00DE56B2" w:rsidRDefault="00450585" w:rsidP="008A6580">
            <w:pPr>
              <w:rPr>
                <w:ins w:id="284" w:author="Heinze Thorsten" w:date="2019-05-31T17:30:00Z"/>
                <w:sz w:val="16"/>
                <w:szCs w:val="16"/>
              </w:rPr>
            </w:pPr>
            <w:ins w:id="285" w:author="Heinze Thorsten" w:date="2019-05-31T17:30:00Z">
              <w:r w:rsidRPr="00450585">
                <w:rPr>
                  <w:sz w:val="16"/>
                  <w:szCs w:val="16"/>
                </w:rPr>
                <w:t>0</w:t>
              </w:r>
            </w:ins>
          </w:p>
        </w:tc>
        <w:tc>
          <w:tcPr>
            <w:tcW w:w="1134" w:type="dxa"/>
          </w:tcPr>
          <w:p w14:paraId="61BE818C" w14:textId="77777777" w:rsidR="000861DC" w:rsidRPr="00DE56B2" w:rsidRDefault="00450585" w:rsidP="008A6580">
            <w:pPr>
              <w:rPr>
                <w:ins w:id="286" w:author="Heinze Thorsten" w:date="2019-05-31T17:30:00Z"/>
                <w:sz w:val="16"/>
                <w:szCs w:val="16"/>
              </w:rPr>
            </w:pPr>
            <w:ins w:id="287" w:author="Heinze Thorsten" w:date="2019-05-31T17:30:00Z">
              <w:r w:rsidRPr="00450585">
                <w:rPr>
                  <w:sz w:val="16"/>
                  <w:szCs w:val="16"/>
                </w:rPr>
                <w:t>1</w:t>
              </w:r>
            </w:ins>
          </w:p>
        </w:tc>
        <w:tc>
          <w:tcPr>
            <w:tcW w:w="709" w:type="dxa"/>
          </w:tcPr>
          <w:p w14:paraId="647CBB23" w14:textId="77777777" w:rsidR="000861DC" w:rsidRPr="00DE56B2" w:rsidRDefault="00450585" w:rsidP="008A6580">
            <w:pPr>
              <w:rPr>
                <w:ins w:id="288" w:author="Heinze Thorsten" w:date="2019-05-31T17:30:00Z"/>
                <w:sz w:val="16"/>
                <w:szCs w:val="16"/>
              </w:rPr>
            </w:pPr>
            <w:ins w:id="289" w:author="Heinze Thorsten" w:date="2019-05-31T17:30:00Z">
              <w:r w:rsidRPr="00450585">
                <w:rPr>
                  <w:sz w:val="16"/>
                  <w:szCs w:val="16"/>
                </w:rPr>
                <w:t>R</w:t>
              </w:r>
            </w:ins>
          </w:p>
        </w:tc>
        <w:tc>
          <w:tcPr>
            <w:tcW w:w="3402" w:type="dxa"/>
          </w:tcPr>
          <w:p w14:paraId="20242168" w14:textId="77777777" w:rsidR="00450585" w:rsidRPr="00450585" w:rsidRDefault="00450585" w:rsidP="008A6580">
            <w:pPr>
              <w:spacing w:before="0" w:after="0" w:line="240" w:lineRule="auto"/>
              <w:contextualSpacing/>
              <w:rPr>
                <w:ins w:id="290" w:author="Heinze Thorsten" w:date="2019-05-31T17:30:00Z"/>
                <w:color w:val="7030A0"/>
                <w:sz w:val="16"/>
                <w:szCs w:val="16"/>
              </w:rPr>
            </w:pPr>
            <w:ins w:id="291" w:author="Heinze Thorsten" w:date="2019-05-31T17:30:00Z">
              <w:r w:rsidRPr="002D60CB">
                <w:rPr>
                  <w:sz w:val="16"/>
                  <w:szCs w:val="16"/>
                </w:rPr>
                <w:t>OpenModelAttribute</w:t>
              </w:r>
            </w:ins>
          </w:p>
          <w:p w14:paraId="252257A4" w14:textId="77777777" w:rsidR="00450585" w:rsidRPr="007A4AF1" w:rsidRDefault="00450585" w:rsidP="008A6580">
            <w:pPr>
              <w:pStyle w:val="Listenabsatz"/>
              <w:spacing w:before="0" w:after="0" w:line="240" w:lineRule="auto"/>
              <w:ind w:left="176" w:hanging="142"/>
              <w:contextualSpacing/>
              <w:rPr>
                <w:ins w:id="292" w:author="Heinze Thorsten" w:date="2019-05-31T17:30:00Z"/>
                <w:sz w:val="16"/>
                <w:szCs w:val="16"/>
              </w:rPr>
            </w:pPr>
            <w:ins w:id="293" w:author="Heinze Thorsten" w:date="2019-05-31T17:30:00Z">
              <w:r w:rsidRPr="00450585">
                <w:rPr>
                  <w:color w:val="7030A0"/>
                  <w:sz w:val="16"/>
                  <w:szCs w:val="16"/>
                </w:rPr>
                <w:t>•</w:t>
              </w:r>
              <w:r w:rsidRPr="00450585">
                <w:rPr>
                  <w:color w:val="7030A0"/>
                  <w:sz w:val="16"/>
                  <w:szCs w:val="16"/>
                </w:rPr>
                <w:tab/>
              </w:r>
              <w:r w:rsidRPr="007A4AF1">
                <w:rPr>
                  <w:sz w:val="16"/>
                  <w:szCs w:val="16"/>
                </w:rPr>
                <w:t>partOfObjectKey: 0</w:t>
              </w:r>
            </w:ins>
          </w:p>
          <w:p w14:paraId="318905A5" w14:textId="77777777" w:rsidR="00450585" w:rsidRPr="007A4AF1" w:rsidRDefault="00450585" w:rsidP="008A6580">
            <w:pPr>
              <w:pStyle w:val="Listenabsatz"/>
              <w:spacing w:before="0" w:after="0" w:line="240" w:lineRule="auto"/>
              <w:ind w:left="176" w:hanging="142"/>
              <w:contextualSpacing/>
              <w:rPr>
                <w:ins w:id="294" w:author="Heinze Thorsten" w:date="2019-05-31T17:30:00Z"/>
                <w:sz w:val="16"/>
                <w:szCs w:val="16"/>
              </w:rPr>
            </w:pPr>
            <w:ins w:id="295" w:author="Heinze Thorsten" w:date="2019-05-31T17:30:00Z">
              <w:r w:rsidRPr="007A4AF1">
                <w:rPr>
                  <w:sz w:val="16"/>
                  <w:szCs w:val="16"/>
                </w:rPr>
                <w:t>•</w:t>
              </w:r>
              <w:r w:rsidRPr="007A4AF1">
                <w:rPr>
                  <w:sz w:val="16"/>
                  <w:szCs w:val="16"/>
                </w:rPr>
                <w:tab/>
                <w:t>isInvariant: false</w:t>
              </w:r>
            </w:ins>
          </w:p>
          <w:p w14:paraId="70AA6753" w14:textId="77777777" w:rsidR="00450585" w:rsidRPr="007A4AF1" w:rsidRDefault="00450585" w:rsidP="008A6580">
            <w:pPr>
              <w:pStyle w:val="Listenabsatz"/>
              <w:spacing w:before="0" w:after="0" w:line="240" w:lineRule="auto"/>
              <w:ind w:left="176" w:hanging="142"/>
              <w:contextualSpacing/>
              <w:rPr>
                <w:ins w:id="296" w:author="Heinze Thorsten" w:date="2019-05-31T17:30:00Z"/>
                <w:sz w:val="16"/>
                <w:szCs w:val="16"/>
              </w:rPr>
            </w:pPr>
            <w:ins w:id="297" w:author="Heinze Thorsten" w:date="2019-05-31T17:30:00Z">
              <w:r w:rsidRPr="007A4AF1">
                <w:rPr>
                  <w:sz w:val="16"/>
                  <w:szCs w:val="16"/>
                </w:rPr>
                <w:t>•</w:t>
              </w:r>
              <w:r w:rsidRPr="007A4AF1">
                <w:rPr>
                  <w:sz w:val="16"/>
                  <w:szCs w:val="16"/>
                </w:rPr>
                <w:tab/>
                <w:t>valueRange: no range constraint</w:t>
              </w:r>
            </w:ins>
          </w:p>
          <w:p w14:paraId="544AD9EE" w14:textId="77777777" w:rsidR="00450585" w:rsidRPr="007A4AF1" w:rsidRDefault="00450585" w:rsidP="008A6580">
            <w:pPr>
              <w:pStyle w:val="Listenabsatz"/>
              <w:spacing w:before="0" w:after="0" w:line="240" w:lineRule="auto"/>
              <w:ind w:left="176" w:hanging="142"/>
              <w:contextualSpacing/>
              <w:rPr>
                <w:ins w:id="298" w:author="Heinze Thorsten" w:date="2019-05-31T17:30:00Z"/>
                <w:sz w:val="16"/>
                <w:szCs w:val="16"/>
              </w:rPr>
            </w:pPr>
            <w:ins w:id="299" w:author="Heinze Thorsten" w:date="2019-05-31T17:30:00Z">
              <w:r w:rsidRPr="007A4AF1">
                <w:rPr>
                  <w:sz w:val="16"/>
                  <w:szCs w:val="16"/>
                </w:rPr>
                <w:t>•</w:t>
              </w:r>
              <w:r w:rsidRPr="007A4AF1">
                <w:rPr>
                  <w:sz w:val="16"/>
                  <w:szCs w:val="16"/>
                </w:rPr>
                <w:tab/>
                <w:t>unit: Byte</w:t>
              </w:r>
            </w:ins>
          </w:p>
          <w:p w14:paraId="56976630" w14:textId="77777777" w:rsidR="00450585" w:rsidRPr="007A4AF1" w:rsidRDefault="00450585" w:rsidP="008A6580">
            <w:pPr>
              <w:pStyle w:val="Listenabsatz"/>
              <w:spacing w:before="0" w:after="0" w:line="240" w:lineRule="auto"/>
              <w:ind w:left="176" w:hanging="142"/>
              <w:contextualSpacing/>
              <w:rPr>
                <w:ins w:id="300" w:author="Heinze Thorsten" w:date="2019-05-31T17:30:00Z"/>
                <w:sz w:val="16"/>
                <w:szCs w:val="16"/>
              </w:rPr>
            </w:pPr>
            <w:ins w:id="301" w:author="Heinze Thorsten" w:date="2019-05-31T17:30:00Z">
              <w:r w:rsidRPr="007A4AF1">
                <w:rPr>
                  <w:sz w:val="16"/>
                  <w:szCs w:val="16"/>
                </w:rPr>
                <w:t>•</w:t>
              </w:r>
              <w:r w:rsidRPr="007A4AF1">
                <w:rPr>
                  <w:sz w:val="16"/>
                  <w:szCs w:val="16"/>
                </w:rPr>
                <w:tab/>
                <w:t>support: MANDATORY</w:t>
              </w:r>
            </w:ins>
          </w:p>
          <w:p w14:paraId="09381A67" w14:textId="77777777" w:rsidR="00450585" w:rsidRPr="00450585" w:rsidRDefault="00450585" w:rsidP="008A6580">
            <w:pPr>
              <w:spacing w:before="0" w:after="0" w:line="240" w:lineRule="auto"/>
              <w:contextualSpacing/>
              <w:rPr>
                <w:ins w:id="302" w:author="Heinze Thorsten" w:date="2019-05-31T17:30:00Z"/>
                <w:color w:val="7030A0"/>
                <w:sz w:val="16"/>
                <w:szCs w:val="16"/>
              </w:rPr>
            </w:pPr>
            <w:ins w:id="303" w:author="Heinze Thorsten" w:date="2019-05-31T17:30:00Z">
              <w:r w:rsidRPr="002D60CB">
                <w:rPr>
                  <w:sz w:val="16"/>
                  <w:szCs w:val="16"/>
                </w:rPr>
                <w:t>OpenInterfaceModelAttribute</w:t>
              </w:r>
            </w:ins>
          </w:p>
          <w:p w14:paraId="4859A886" w14:textId="77777777" w:rsidR="00450585" w:rsidRPr="007A4AF1" w:rsidRDefault="00450585" w:rsidP="008A6580">
            <w:pPr>
              <w:pStyle w:val="Listenabsatz"/>
              <w:spacing w:before="0" w:after="0" w:line="240" w:lineRule="auto"/>
              <w:ind w:left="176" w:hanging="142"/>
              <w:contextualSpacing/>
              <w:rPr>
                <w:ins w:id="304" w:author="Heinze Thorsten" w:date="2019-05-31T17:30:00Z"/>
                <w:sz w:val="16"/>
                <w:szCs w:val="16"/>
              </w:rPr>
            </w:pPr>
            <w:ins w:id="305" w:author="Heinze Thorsten" w:date="2019-05-31T17:30:00Z">
              <w:r w:rsidRPr="007A4AF1">
                <w:t>•</w:t>
              </w:r>
              <w:r w:rsidRPr="007A4AF1">
                <w:tab/>
              </w:r>
              <w:r w:rsidRPr="007A4AF1">
                <w:rPr>
                  <w:sz w:val="16"/>
                  <w:szCs w:val="16"/>
                </w:rPr>
                <w:t>AVC: NO</w:t>
              </w:r>
            </w:ins>
          </w:p>
          <w:p w14:paraId="32A304FB" w14:textId="77777777" w:rsidR="00450585" w:rsidRPr="007A4AF1" w:rsidRDefault="00450585" w:rsidP="008A6580">
            <w:pPr>
              <w:pStyle w:val="Listenabsatz"/>
              <w:spacing w:before="0" w:after="0" w:line="240" w:lineRule="auto"/>
              <w:ind w:left="176" w:hanging="142"/>
              <w:contextualSpacing/>
              <w:rPr>
                <w:ins w:id="306" w:author="Heinze Thorsten" w:date="2019-05-31T17:30:00Z"/>
                <w:sz w:val="16"/>
                <w:szCs w:val="16"/>
              </w:rPr>
            </w:pPr>
            <w:ins w:id="307" w:author="Heinze Thorsten" w:date="2019-05-31T17:30:00Z">
              <w:r w:rsidRPr="007A4AF1">
                <w:rPr>
                  <w:sz w:val="16"/>
                  <w:szCs w:val="16"/>
                </w:rPr>
                <w:t>•</w:t>
              </w:r>
              <w:r w:rsidRPr="007A4AF1">
                <w:rPr>
                  <w:sz w:val="16"/>
                  <w:szCs w:val="16"/>
                </w:rPr>
                <w:tab/>
                <w:t>bitLength: LENGTH_64_BIT</w:t>
              </w:r>
            </w:ins>
          </w:p>
        </w:tc>
        <w:tc>
          <w:tcPr>
            <w:tcW w:w="4761" w:type="dxa"/>
          </w:tcPr>
          <w:p w14:paraId="3302E508" w14:textId="77777777" w:rsidR="00450585" w:rsidRPr="00450585" w:rsidRDefault="00450585" w:rsidP="008A6580">
            <w:pPr>
              <w:spacing w:before="0" w:after="0" w:line="240" w:lineRule="auto"/>
              <w:rPr>
                <w:ins w:id="308" w:author="Heinze Thorsten" w:date="2019-05-31T17:30:00Z"/>
                <w:color w:val="7030A0"/>
                <w:sz w:val="16"/>
                <w:szCs w:val="16"/>
              </w:rPr>
            </w:pPr>
            <w:ins w:id="309" w:author="Heinze Thorsten" w:date="2019-05-31T17:30:00Z">
              <w:r w:rsidRPr="007A4AF1">
                <w:rPr>
                  <w:sz w:val="16"/>
                  <w:szCs w:val="16"/>
                </w:rPr>
                <w:t>Number of Bytes, for which the device was not their final destination and for which it was successful in finding a path to their final destination.</w:t>
              </w:r>
            </w:ins>
          </w:p>
        </w:tc>
      </w:tr>
    </w:tbl>
    <w:p w14:paraId="0C1B6B56" w14:textId="77777777" w:rsidR="004231FC" w:rsidRPr="00FA3F1C" w:rsidRDefault="004231FC" w:rsidP="00325F35">
      <w:pPr>
        <w:pStyle w:val="berschrift2"/>
      </w:pPr>
      <w:bookmarkStart w:id="310" w:name="_Toc10215738"/>
      <w:bookmarkStart w:id="311" w:name="_Toc7534140"/>
      <w:r w:rsidRPr="00FA3F1C">
        <w:t>EthernetContainer_Pac</w:t>
      </w:r>
      <w:bookmarkEnd w:id="310"/>
      <w:bookmarkEnd w:id="311"/>
    </w:p>
    <w:p w14:paraId="12F17280" w14:textId="77777777" w:rsidR="004231FC" w:rsidRDefault="004231FC" w:rsidP="008A6580">
      <w:pPr>
        <w:spacing w:before="0" w:after="0" w:line="240" w:lineRule="auto"/>
        <w:rPr>
          <w:color w:val="7030A0"/>
        </w:rPr>
      </w:pPr>
    </w:p>
    <w:p w14:paraId="53C24B13" w14:textId="77777777" w:rsidR="004231FC" w:rsidRDefault="004231FC" w:rsidP="008A6580">
      <w:pPr>
        <w:spacing w:before="0" w:after="0" w:line="240" w:lineRule="auto"/>
      </w:pPr>
      <w:r>
        <w:lastRenderedPageBreak/>
        <w:t>Applied stereotypes:</w:t>
      </w:r>
    </w:p>
    <w:p w14:paraId="5FC7090B" w14:textId="77777777" w:rsidR="004231FC" w:rsidRDefault="00E02030" w:rsidP="008A6580">
      <w:pPr>
        <w:pStyle w:val="Listenabsatz"/>
        <w:numPr>
          <w:ilvl w:val="0"/>
          <w:numId w:val="16"/>
        </w:numPr>
        <w:spacing w:before="0" w:after="0" w:line="240" w:lineRule="auto"/>
      </w:pPr>
      <w:r>
        <w:t>OpenInterfaceModelClass</w:t>
      </w:r>
    </w:p>
    <w:p w14:paraId="71B2CF7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73CE450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4B3BD35F" w14:textId="77777777" w:rsidR="004231FC" w:rsidRDefault="00E02030" w:rsidP="008A6580">
      <w:pPr>
        <w:pStyle w:val="Listenabsatz"/>
        <w:numPr>
          <w:ilvl w:val="0"/>
          <w:numId w:val="16"/>
        </w:numPr>
        <w:spacing w:before="0" w:after="0" w:line="240" w:lineRule="auto"/>
      </w:pPr>
      <w:r>
        <w:t>OpenModelClass</w:t>
      </w:r>
    </w:p>
    <w:p w14:paraId="5128C0A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37371AE" w14:textId="77777777" w:rsidR="00E82E8C" w:rsidRPr="00EF73BD" w:rsidRDefault="00E82E8C" w:rsidP="008A6580">
      <w:pPr>
        <w:spacing w:before="0" w:after="0" w:line="240" w:lineRule="auto"/>
        <w:rPr>
          <w:color w:val="FF0000"/>
        </w:rPr>
      </w:pPr>
    </w:p>
    <w:p w14:paraId="1EDCDDBB" w14:textId="77777777" w:rsidR="00EF73BD" w:rsidRPr="00EF73BD" w:rsidRDefault="00EF73BD" w:rsidP="008A6580">
      <w:pPr>
        <w:spacing w:before="0" w:after="0" w:line="240" w:lineRule="auto"/>
      </w:pPr>
      <w:r w:rsidRPr="00EF73BD">
        <w:rPr>
          <w:rFonts w:hint="eastAsia"/>
        </w:rPr>
        <w:t>Attributes</w:t>
      </w:r>
      <w:r w:rsidRPr="00EF73BD">
        <w:t xml:space="preserve"> for EthernetContainer_Pac</w:t>
      </w:r>
    </w:p>
    <w:p w14:paraId="1A330748" w14:textId="7EE992C5"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258AF05" w14:textId="77777777" w:rsidTr="005E729E">
        <w:tc>
          <w:tcPr>
            <w:tcW w:w="2320" w:type="dxa"/>
          </w:tcPr>
          <w:p w14:paraId="32AB1F6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9E0D93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1F9ACD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268346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2AF492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9955E8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E024664" w14:textId="77777777" w:rsidTr="005E729E">
        <w:tc>
          <w:tcPr>
            <w:tcW w:w="2326" w:type="dxa"/>
          </w:tcPr>
          <w:p w14:paraId="2F3F3952" w14:textId="77777777" w:rsidR="000861DC" w:rsidRPr="00DE56B2" w:rsidRDefault="00450585" w:rsidP="008A6580">
            <w:pPr>
              <w:rPr>
                <w:sz w:val="16"/>
                <w:szCs w:val="16"/>
              </w:rPr>
            </w:pPr>
            <w:r w:rsidRPr="00450585">
              <w:rPr>
                <w:sz w:val="16"/>
                <w:szCs w:val="16"/>
              </w:rPr>
              <w:t>_ethernetContainerCapability</w:t>
            </w:r>
          </w:p>
        </w:tc>
        <w:tc>
          <w:tcPr>
            <w:tcW w:w="2126" w:type="dxa"/>
          </w:tcPr>
          <w:p w14:paraId="2786C4D9" w14:textId="77777777" w:rsidR="00450585" w:rsidRPr="00450585" w:rsidRDefault="00450585" w:rsidP="008A6580">
            <w:pPr>
              <w:rPr>
                <w:sz w:val="16"/>
                <w:szCs w:val="16"/>
              </w:rPr>
            </w:pPr>
            <w:r w:rsidRPr="00450585">
              <w:rPr>
                <w:sz w:val="16"/>
                <w:szCs w:val="16"/>
              </w:rPr>
              <w:t>EthernetContainerCapability</w:t>
            </w:r>
          </w:p>
          <w:p w14:paraId="783A8C4D" w14:textId="77777777" w:rsidR="000861DC" w:rsidRPr="00DE56B2" w:rsidRDefault="00450585" w:rsidP="008A6580">
            <w:pPr>
              <w:rPr>
                <w:sz w:val="16"/>
                <w:szCs w:val="16"/>
              </w:rPr>
            </w:pPr>
            <w:r w:rsidRPr="00450585">
              <w:rPr>
                <w:sz w:val="16"/>
                <w:szCs w:val="16"/>
              </w:rPr>
              <w:t>./.</w:t>
            </w:r>
          </w:p>
        </w:tc>
        <w:tc>
          <w:tcPr>
            <w:tcW w:w="1134" w:type="dxa"/>
          </w:tcPr>
          <w:p w14:paraId="79254D25" w14:textId="77777777" w:rsidR="000861DC" w:rsidRPr="00DE56B2" w:rsidRDefault="00450585" w:rsidP="008A6580">
            <w:pPr>
              <w:rPr>
                <w:sz w:val="16"/>
                <w:szCs w:val="16"/>
              </w:rPr>
            </w:pPr>
            <w:r w:rsidRPr="00450585">
              <w:rPr>
                <w:sz w:val="16"/>
                <w:szCs w:val="16"/>
              </w:rPr>
              <w:t>1</w:t>
            </w:r>
          </w:p>
        </w:tc>
        <w:tc>
          <w:tcPr>
            <w:tcW w:w="709" w:type="dxa"/>
          </w:tcPr>
          <w:p w14:paraId="270D894B" w14:textId="77777777" w:rsidR="000861DC" w:rsidRPr="00DE56B2" w:rsidRDefault="00450585" w:rsidP="008A6580">
            <w:pPr>
              <w:rPr>
                <w:sz w:val="16"/>
                <w:szCs w:val="16"/>
              </w:rPr>
            </w:pPr>
            <w:r w:rsidRPr="00450585">
              <w:rPr>
                <w:sz w:val="16"/>
                <w:szCs w:val="16"/>
              </w:rPr>
              <w:t>R</w:t>
            </w:r>
          </w:p>
        </w:tc>
        <w:tc>
          <w:tcPr>
            <w:tcW w:w="3402" w:type="dxa"/>
          </w:tcPr>
          <w:p w14:paraId="4D58B7AB" w14:textId="524EAAA2"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8B088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3D291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01C75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ED3F9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51698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EEB4E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441C70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14:paraId="0A7D3B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157BD35"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74DCB009" w14:textId="77777777" w:rsidTr="005E729E">
        <w:tc>
          <w:tcPr>
            <w:tcW w:w="2326" w:type="dxa"/>
          </w:tcPr>
          <w:p w14:paraId="58531D48" w14:textId="77777777" w:rsidR="000861DC" w:rsidRPr="00DE56B2" w:rsidRDefault="00450585" w:rsidP="008A6580">
            <w:pPr>
              <w:rPr>
                <w:sz w:val="16"/>
                <w:szCs w:val="16"/>
              </w:rPr>
            </w:pPr>
            <w:r w:rsidRPr="00450585">
              <w:rPr>
                <w:sz w:val="16"/>
                <w:szCs w:val="16"/>
              </w:rPr>
              <w:t>_ethernetContainerConfiguration</w:t>
            </w:r>
          </w:p>
        </w:tc>
        <w:tc>
          <w:tcPr>
            <w:tcW w:w="2126" w:type="dxa"/>
          </w:tcPr>
          <w:p w14:paraId="079725EB" w14:textId="77777777" w:rsidR="00450585" w:rsidRPr="00450585" w:rsidRDefault="00450585" w:rsidP="008A6580">
            <w:pPr>
              <w:rPr>
                <w:sz w:val="16"/>
                <w:szCs w:val="16"/>
              </w:rPr>
            </w:pPr>
            <w:r w:rsidRPr="00450585">
              <w:rPr>
                <w:sz w:val="16"/>
                <w:szCs w:val="16"/>
              </w:rPr>
              <w:t>EthernetContainerConfiguration</w:t>
            </w:r>
          </w:p>
          <w:p w14:paraId="4C966091" w14:textId="77777777" w:rsidR="000861DC" w:rsidRPr="00DE56B2" w:rsidRDefault="00450585" w:rsidP="008A6580">
            <w:pPr>
              <w:rPr>
                <w:sz w:val="16"/>
                <w:szCs w:val="16"/>
              </w:rPr>
            </w:pPr>
            <w:r w:rsidRPr="00450585">
              <w:rPr>
                <w:sz w:val="16"/>
                <w:szCs w:val="16"/>
              </w:rPr>
              <w:t>./.</w:t>
            </w:r>
          </w:p>
        </w:tc>
        <w:tc>
          <w:tcPr>
            <w:tcW w:w="1134" w:type="dxa"/>
          </w:tcPr>
          <w:p w14:paraId="40037D5B" w14:textId="77777777" w:rsidR="000861DC" w:rsidRPr="00DE56B2" w:rsidRDefault="00450585" w:rsidP="008A6580">
            <w:pPr>
              <w:rPr>
                <w:sz w:val="16"/>
                <w:szCs w:val="16"/>
              </w:rPr>
            </w:pPr>
            <w:r w:rsidRPr="00450585">
              <w:rPr>
                <w:sz w:val="16"/>
                <w:szCs w:val="16"/>
              </w:rPr>
              <w:t>1</w:t>
            </w:r>
          </w:p>
        </w:tc>
        <w:tc>
          <w:tcPr>
            <w:tcW w:w="709" w:type="dxa"/>
          </w:tcPr>
          <w:p w14:paraId="60ECEE5D" w14:textId="77777777" w:rsidR="000861DC" w:rsidRPr="00DE56B2" w:rsidRDefault="00450585" w:rsidP="008A6580">
            <w:pPr>
              <w:rPr>
                <w:sz w:val="16"/>
                <w:szCs w:val="16"/>
              </w:rPr>
            </w:pPr>
            <w:r w:rsidRPr="00450585">
              <w:rPr>
                <w:sz w:val="16"/>
                <w:szCs w:val="16"/>
              </w:rPr>
              <w:t>RW</w:t>
            </w:r>
          </w:p>
        </w:tc>
        <w:tc>
          <w:tcPr>
            <w:tcW w:w="3402" w:type="dxa"/>
          </w:tcPr>
          <w:p w14:paraId="7C814B9C" w14:textId="1A4FFFA0"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3E9A1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7AAD0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F0059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B860F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FFCD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07E06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C55F0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14:paraId="77DBE8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A608BB6"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25D14D68" w14:textId="77777777" w:rsidTr="005E729E">
        <w:tc>
          <w:tcPr>
            <w:tcW w:w="2326" w:type="dxa"/>
          </w:tcPr>
          <w:p w14:paraId="515A5130" w14:textId="77777777" w:rsidR="000861DC" w:rsidRPr="00DE56B2" w:rsidRDefault="00450585" w:rsidP="008A6580">
            <w:pPr>
              <w:rPr>
                <w:sz w:val="16"/>
                <w:szCs w:val="16"/>
              </w:rPr>
            </w:pPr>
            <w:r w:rsidRPr="00450585">
              <w:rPr>
                <w:sz w:val="16"/>
                <w:szCs w:val="16"/>
              </w:rPr>
              <w:t>_ethernetContainerStatus</w:t>
            </w:r>
          </w:p>
        </w:tc>
        <w:tc>
          <w:tcPr>
            <w:tcW w:w="2126" w:type="dxa"/>
          </w:tcPr>
          <w:p w14:paraId="10E98B76" w14:textId="77777777" w:rsidR="00450585" w:rsidRPr="00450585" w:rsidRDefault="00450585" w:rsidP="008A6580">
            <w:pPr>
              <w:rPr>
                <w:sz w:val="16"/>
                <w:szCs w:val="16"/>
              </w:rPr>
            </w:pPr>
            <w:r w:rsidRPr="00450585">
              <w:rPr>
                <w:sz w:val="16"/>
                <w:szCs w:val="16"/>
              </w:rPr>
              <w:t>EthernetContainerStatus</w:t>
            </w:r>
          </w:p>
          <w:p w14:paraId="6A97EC5B" w14:textId="77777777" w:rsidR="000861DC" w:rsidRPr="00DE56B2" w:rsidRDefault="00450585" w:rsidP="008A6580">
            <w:pPr>
              <w:rPr>
                <w:sz w:val="16"/>
                <w:szCs w:val="16"/>
              </w:rPr>
            </w:pPr>
            <w:r w:rsidRPr="00450585">
              <w:rPr>
                <w:sz w:val="16"/>
                <w:szCs w:val="16"/>
              </w:rPr>
              <w:t>./.</w:t>
            </w:r>
          </w:p>
        </w:tc>
        <w:tc>
          <w:tcPr>
            <w:tcW w:w="1134" w:type="dxa"/>
          </w:tcPr>
          <w:p w14:paraId="61534BA1" w14:textId="77777777" w:rsidR="000861DC" w:rsidRPr="00DE56B2" w:rsidRDefault="00450585" w:rsidP="008A6580">
            <w:pPr>
              <w:rPr>
                <w:sz w:val="16"/>
                <w:szCs w:val="16"/>
              </w:rPr>
            </w:pPr>
            <w:r w:rsidRPr="00450585">
              <w:rPr>
                <w:sz w:val="16"/>
                <w:szCs w:val="16"/>
              </w:rPr>
              <w:t>1</w:t>
            </w:r>
          </w:p>
        </w:tc>
        <w:tc>
          <w:tcPr>
            <w:tcW w:w="709" w:type="dxa"/>
          </w:tcPr>
          <w:p w14:paraId="538940E5" w14:textId="77777777" w:rsidR="000861DC" w:rsidRPr="00DE56B2" w:rsidRDefault="00450585" w:rsidP="008A6580">
            <w:pPr>
              <w:rPr>
                <w:sz w:val="16"/>
                <w:szCs w:val="16"/>
              </w:rPr>
            </w:pPr>
            <w:r w:rsidRPr="00450585">
              <w:rPr>
                <w:sz w:val="16"/>
                <w:szCs w:val="16"/>
              </w:rPr>
              <w:t>R</w:t>
            </w:r>
          </w:p>
        </w:tc>
        <w:tc>
          <w:tcPr>
            <w:tcW w:w="3402" w:type="dxa"/>
          </w:tcPr>
          <w:p w14:paraId="538B7020" w14:textId="721ABF09"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595A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9FC9E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B61E0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4F01D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AA1B1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812068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915BD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14:paraId="417CDE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E78A7FB"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62479BC1" w14:textId="77777777" w:rsidTr="005E729E">
        <w:tc>
          <w:tcPr>
            <w:tcW w:w="2326" w:type="dxa"/>
          </w:tcPr>
          <w:p w14:paraId="6993671F" w14:textId="77777777" w:rsidR="000861DC" w:rsidRPr="00DE56B2" w:rsidRDefault="00450585" w:rsidP="008A6580">
            <w:pPr>
              <w:rPr>
                <w:sz w:val="16"/>
                <w:szCs w:val="16"/>
              </w:rPr>
            </w:pPr>
            <w:r w:rsidRPr="00450585">
              <w:rPr>
                <w:sz w:val="16"/>
                <w:szCs w:val="16"/>
              </w:rPr>
              <w:t>_ethernetContainerCurrentProblems</w:t>
            </w:r>
          </w:p>
        </w:tc>
        <w:tc>
          <w:tcPr>
            <w:tcW w:w="2126" w:type="dxa"/>
          </w:tcPr>
          <w:p w14:paraId="56E7F005" w14:textId="77777777" w:rsidR="00450585" w:rsidRPr="00450585" w:rsidRDefault="00450585" w:rsidP="008A6580">
            <w:pPr>
              <w:rPr>
                <w:sz w:val="16"/>
                <w:szCs w:val="16"/>
              </w:rPr>
            </w:pPr>
            <w:r w:rsidRPr="00450585">
              <w:rPr>
                <w:sz w:val="16"/>
                <w:szCs w:val="16"/>
              </w:rPr>
              <w:t>EthernetContainerCurrentProblems</w:t>
            </w:r>
          </w:p>
          <w:p w14:paraId="1AEFCEE7" w14:textId="77777777" w:rsidR="000861DC" w:rsidRPr="00DE56B2" w:rsidRDefault="00450585" w:rsidP="008A6580">
            <w:pPr>
              <w:rPr>
                <w:sz w:val="16"/>
                <w:szCs w:val="16"/>
              </w:rPr>
            </w:pPr>
            <w:r w:rsidRPr="00450585">
              <w:rPr>
                <w:sz w:val="16"/>
                <w:szCs w:val="16"/>
              </w:rPr>
              <w:lastRenderedPageBreak/>
              <w:t>./.</w:t>
            </w:r>
          </w:p>
        </w:tc>
        <w:tc>
          <w:tcPr>
            <w:tcW w:w="1134" w:type="dxa"/>
          </w:tcPr>
          <w:p w14:paraId="7CE13AA6" w14:textId="77777777" w:rsidR="000861DC" w:rsidRPr="00DE56B2" w:rsidRDefault="00450585" w:rsidP="008A6580">
            <w:pPr>
              <w:rPr>
                <w:sz w:val="16"/>
                <w:szCs w:val="16"/>
              </w:rPr>
            </w:pPr>
            <w:r w:rsidRPr="00450585">
              <w:rPr>
                <w:sz w:val="16"/>
                <w:szCs w:val="16"/>
              </w:rPr>
              <w:lastRenderedPageBreak/>
              <w:t>1</w:t>
            </w:r>
          </w:p>
        </w:tc>
        <w:tc>
          <w:tcPr>
            <w:tcW w:w="709" w:type="dxa"/>
          </w:tcPr>
          <w:p w14:paraId="6793DE20" w14:textId="77777777" w:rsidR="000861DC" w:rsidRPr="00DE56B2" w:rsidRDefault="00450585" w:rsidP="008A6580">
            <w:pPr>
              <w:rPr>
                <w:sz w:val="16"/>
                <w:szCs w:val="16"/>
              </w:rPr>
            </w:pPr>
            <w:r w:rsidRPr="00450585">
              <w:rPr>
                <w:sz w:val="16"/>
                <w:szCs w:val="16"/>
              </w:rPr>
              <w:t>R</w:t>
            </w:r>
          </w:p>
        </w:tc>
        <w:tc>
          <w:tcPr>
            <w:tcW w:w="3402" w:type="dxa"/>
          </w:tcPr>
          <w:p w14:paraId="2EBD5A27" w14:textId="658EB004"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384C8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7DDBA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05714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7C0B0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16336F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E59150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87E5F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14:paraId="5A8EE2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6A13A55"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14:paraId="3064C7FE" w14:textId="77777777" w:rsidTr="005E729E">
        <w:tc>
          <w:tcPr>
            <w:tcW w:w="2326" w:type="dxa"/>
          </w:tcPr>
          <w:p w14:paraId="702F22E3" w14:textId="77777777" w:rsidR="000861DC" w:rsidRPr="00DE56B2" w:rsidRDefault="00450585" w:rsidP="008A6580">
            <w:pPr>
              <w:rPr>
                <w:sz w:val="16"/>
                <w:szCs w:val="16"/>
              </w:rPr>
            </w:pPr>
            <w:r w:rsidRPr="00450585">
              <w:rPr>
                <w:sz w:val="16"/>
                <w:szCs w:val="16"/>
              </w:rPr>
              <w:t>_ethernetContainerCurrentPerformance</w:t>
            </w:r>
          </w:p>
        </w:tc>
        <w:tc>
          <w:tcPr>
            <w:tcW w:w="2126" w:type="dxa"/>
          </w:tcPr>
          <w:p w14:paraId="5B5A4E42" w14:textId="77777777" w:rsidR="00450585" w:rsidRPr="00450585" w:rsidRDefault="00450585" w:rsidP="008A6580">
            <w:pPr>
              <w:rPr>
                <w:sz w:val="16"/>
                <w:szCs w:val="16"/>
              </w:rPr>
            </w:pPr>
            <w:r w:rsidRPr="00450585">
              <w:rPr>
                <w:sz w:val="16"/>
                <w:szCs w:val="16"/>
              </w:rPr>
              <w:t>EthernetContainerCurrentPerformance</w:t>
            </w:r>
          </w:p>
          <w:p w14:paraId="3279141E" w14:textId="77777777" w:rsidR="000861DC" w:rsidRPr="00DE56B2" w:rsidRDefault="00450585" w:rsidP="008A6580">
            <w:pPr>
              <w:rPr>
                <w:sz w:val="16"/>
                <w:szCs w:val="16"/>
              </w:rPr>
            </w:pPr>
            <w:r w:rsidRPr="00450585">
              <w:rPr>
                <w:sz w:val="16"/>
                <w:szCs w:val="16"/>
              </w:rPr>
              <w:t>./.</w:t>
            </w:r>
          </w:p>
        </w:tc>
        <w:tc>
          <w:tcPr>
            <w:tcW w:w="1134" w:type="dxa"/>
          </w:tcPr>
          <w:p w14:paraId="6A058A14" w14:textId="77777777" w:rsidR="000861DC" w:rsidRPr="00DE56B2" w:rsidRDefault="00450585" w:rsidP="008A6580">
            <w:pPr>
              <w:rPr>
                <w:sz w:val="16"/>
                <w:szCs w:val="16"/>
              </w:rPr>
            </w:pPr>
            <w:r w:rsidRPr="00450585">
              <w:rPr>
                <w:sz w:val="16"/>
                <w:szCs w:val="16"/>
              </w:rPr>
              <w:t>1</w:t>
            </w:r>
          </w:p>
        </w:tc>
        <w:tc>
          <w:tcPr>
            <w:tcW w:w="709" w:type="dxa"/>
          </w:tcPr>
          <w:p w14:paraId="718F1088" w14:textId="77777777" w:rsidR="000861DC" w:rsidRPr="00DE56B2" w:rsidRDefault="00450585" w:rsidP="008A6580">
            <w:pPr>
              <w:rPr>
                <w:sz w:val="16"/>
                <w:szCs w:val="16"/>
              </w:rPr>
            </w:pPr>
            <w:r w:rsidRPr="00450585">
              <w:rPr>
                <w:sz w:val="16"/>
                <w:szCs w:val="16"/>
              </w:rPr>
              <w:t>R</w:t>
            </w:r>
          </w:p>
        </w:tc>
        <w:tc>
          <w:tcPr>
            <w:tcW w:w="3402" w:type="dxa"/>
          </w:tcPr>
          <w:p w14:paraId="187A277F" w14:textId="2A62193F"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149F0C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CA7D5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DA7C8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8BB00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9052A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62B4B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01329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14:paraId="36FE68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90859AB"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038D04AD" w14:textId="77777777" w:rsidTr="005E729E">
        <w:tc>
          <w:tcPr>
            <w:tcW w:w="2326" w:type="dxa"/>
          </w:tcPr>
          <w:p w14:paraId="25593111" w14:textId="77777777" w:rsidR="000861DC" w:rsidRPr="00DE56B2" w:rsidRDefault="00450585" w:rsidP="008A6580">
            <w:pPr>
              <w:rPr>
                <w:sz w:val="16"/>
                <w:szCs w:val="16"/>
              </w:rPr>
            </w:pPr>
            <w:r w:rsidRPr="00450585">
              <w:rPr>
                <w:sz w:val="16"/>
                <w:szCs w:val="16"/>
              </w:rPr>
              <w:t>_ethernetContainerHistoricalPerformances</w:t>
            </w:r>
          </w:p>
        </w:tc>
        <w:tc>
          <w:tcPr>
            <w:tcW w:w="2126" w:type="dxa"/>
          </w:tcPr>
          <w:p w14:paraId="69BC3230" w14:textId="77777777" w:rsidR="00450585" w:rsidRPr="00450585" w:rsidRDefault="00450585" w:rsidP="008A6580">
            <w:pPr>
              <w:rPr>
                <w:sz w:val="16"/>
                <w:szCs w:val="16"/>
              </w:rPr>
            </w:pPr>
            <w:r w:rsidRPr="00450585">
              <w:rPr>
                <w:sz w:val="16"/>
                <w:szCs w:val="16"/>
              </w:rPr>
              <w:t>EthernetContainerHistoricalPerformances</w:t>
            </w:r>
          </w:p>
          <w:p w14:paraId="73DE538B" w14:textId="77777777" w:rsidR="000861DC" w:rsidRPr="00DE56B2" w:rsidRDefault="00450585" w:rsidP="008A6580">
            <w:pPr>
              <w:rPr>
                <w:sz w:val="16"/>
                <w:szCs w:val="16"/>
              </w:rPr>
            </w:pPr>
            <w:r w:rsidRPr="00450585">
              <w:rPr>
                <w:sz w:val="16"/>
                <w:szCs w:val="16"/>
              </w:rPr>
              <w:t>./.</w:t>
            </w:r>
          </w:p>
        </w:tc>
        <w:tc>
          <w:tcPr>
            <w:tcW w:w="1134" w:type="dxa"/>
          </w:tcPr>
          <w:p w14:paraId="33380238" w14:textId="77777777" w:rsidR="000861DC" w:rsidRPr="00DE56B2" w:rsidRDefault="00450585" w:rsidP="008A6580">
            <w:pPr>
              <w:rPr>
                <w:sz w:val="16"/>
                <w:szCs w:val="16"/>
              </w:rPr>
            </w:pPr>
            <w:r w:rsidRPr="00450585">
              <w:rPr>
                <w:sz w:val="16"/>
                <w:szCs w:val="16"/>
              </w:rPr>
              <w:t>1</w:t>
            </w:r>
          </w:p>
        </w:tc>
        <w:tc>
          <w:tcPr>
            <w:tcW w:w="709" w:type="dxa"/>
          </w:tcPr>
          <w:p w14:paraId="06B9E89A" w14:textId="77777777" w:rsidR="000861DC" w:rsidRPr="00DE56B2" w:rsidRDefault="00450585" w:rsidP="008A6580">
            <w:pPr>
              <w:rPr>
                <w:sz w:val="16"/>
                <w:szCs w:val="16"/>
              </w:rPr>
            </w:pPr>
            <w:r w:rsidRPr="00450585">
              <w:rPr>
                <w:sz w:val="16"/>
                <w:szCs w:val="16"/>
              </w:rPr>
              <w:t>R</w:t>
            </w:r>
          </w:p>
        </w:tc>
        <w:tc>
          <w:tcPr>
            <w:tcW w:w="3402" w:type="dxa"/>
          </w:tcPr>
          <w:p w14:paraId="251D0FA6" w14:textId="2735D864"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6EE138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66FA2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3B3D9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A4DF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13154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C8B8A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46ABE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14:paraId="723DB2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3FAB20A"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53F9088F" w14:textId="77777777" w:rsidR="004231FC" w:rsidRPr="00FA3F1C" w:rsidRDefault="004231FC" w:rsidP="00325F35">
      <w:pPr>
        <w:pStyle w:val="berschrift2"/>
      </w:pPr>
      <w:bookmarkStart w:id="312" w:name="_Toc10215739"/>
      <w:bookmarkStart w:id="313" w:name="_Toc7534141"/>
      <w:r w:rsidRPr="00FA3F1C">
        <w:t>HeaderCompressionKind</w:t>
      </w:r>
      <w:bookmarkEnd w:id="312"/>
      <w:bookmarkEnd w:id="313"/>
    </w:p>
    <w:p w14:paraId="13CA3A22" w14:textId="77777777" w:rsidR="004231FC" w:rsidRDefault="004231FC" w:rsidP="008A6580">
      <w:pPr>
        <w:spacing w:before="0" w:after="0" w:line="240" w:lineRule="auto"/>
        <w:rPr>
          <w:color w:val="7030A0"/>
        </w:rPr>
      </w:pPr>
    </w:p>
    <w:p w14:paraId="5024D835" w14:textId="77777777" w:rsidR="004231FC" w:rsidRDefault="004231FC" w:rsidP="008A6580">
      <w:pPr>
        <w:spacing w:before="0" w:after="0" w:line="240" w:lineRule="auto"/>
      </w:pPr>
      <w:r>
        <w:t>Applied stereotypes:</w:t>
      </w:r>
    </w:p>
    <w:p w14:paraId="30874963" w14:textId="77777777" w:rsidR="004231FC" w:rsidRDefault="00E02030" w:rsidP="008A6580">
      <w:pPr>
        <w:pStyle w:val="Listenabsatz"/>
        <w:numPr>
          <w:ilvl w:val="0"/>
          <w:numId w:val="16"/>
        </w:numPr>
        <w:spacing w:before="0" w:after="0" w:line="240" w:lineRule="auto"/>
      </w:pPr>
      <w:r>
        <w:t>OpenInterfaceModelClass</w:t>
      </w:r>
    </w:p>
    <w:p w14:paraId="5117368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293B18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70E9C19" w14:textId="77777777" w:rsidR="004231FC" w:rsidRDefault="00E02030" w:rsidP="008A6580">
      <w:pPr>
        <w:pStyle w:val="Listenabsatz"/>
        <w:numPr>
          <w:ilvl w:val="0"/>
          <w:numId w:val="16"/>
        </w:numPr>
        <w:spacing w:before="0" w:after="0" w:line="240" w:lineRule="auto"/>
      </w:pPr>
      <w:r>
        <w:t>OpenModelClass</w:t>
      </w:r>
    </w:p>
    <w:p w14:paraId="0687684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3B8BD5F" w14:textId="77777777" w:rsidR="00E82E8C" w:rsidRPr="00EF73BD" w:rsidRDefault="00E82E8C" w:rsidP="008A6580">
      <w:pPr>
        <w:spacing w:before="0" w:after="0" w:line="240" w:lineRule="auto"/>
        <w:rPr>
          <w:color w:val="FF0000"/>
        </w:rPr>
      </w:pPr>
    </w:p>
    <w:p w14:paraId="31459ADD" w14:textId="77777777" w:rsidR="00EF73BD" w:rsidRPr="00EF73BD" w:rsidRDefault="00EF73BD" w:rsidP="008A6580">
      <w:pPr>
        <w:spacing w:before="0" w:after="0" w:line="240" w:lineRule="auto"/>
      </w:pPr>
      <w:r w:rsidRPr="00EF73BD">
        <w:rPr>
          <w:rFonts w:hint="eastAsia"/>
        </w:rPr>
        <w:t>Attributes</w:t>
      </w:r>
      <w:r w:rsidRPr="00EF73BD">
        <w:t xml:space="preserve"> for HeaderCompressionKind</w:t>
      </w:r>
    </w:p>
    <w:p w14:paraId="5652D059" w14:textId="207F9333"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HeaderCompressionKind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7ECE47B" w14:textId="77777777" w:rsidTr="005E729E">
        <w:tc>
          <w:tcPr>
            <w:tcW w:w="2320" w:type="dxa"/>
          </w:tcPr>
          <w:p w14:paraId="420FCBC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309B59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689087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216EBE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4644CD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6E3B03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795FEDA" w14:textId="77777777" w:rsidTr="005E729E">
        <w:tc>
          <w:tcPr>
            <w:tcW w:w="2326" w:type="dxa"/>
          </w:tcPr>
          <w:p w14:paraId="36063819" w14:textId="77777777" w:rsidR="000861DC" w:rsidRPr="00DE56B2" w:rsidRDefault="00450585" w:rsidP="008A6580">
            <w:pPr>
              <w:rPr>
                <w:sz w:val="16"/>
                <w:szCs w:val="16"/>
              </w:rPr>
            </w:pPr>
            <w:r w:rsidRPr="00450585">
              <w:rPr>
                <w:sz w:val="16"/>
                <w:szCs w:val="16"/>
              </w:rPr>
              <w:t>headerCompressionName</w:t>
            </w:r>
          </w:p>
        </w:tc>
        <w:tc>
          <w:tcPr>
            <w:tcW w:w="2126" w:type="dxa"/>
          </w:tcPr>
          <w:p w14:paraId="27A2E2C3" w14:textId="77777777" w:rsidR="00450585" w:rsidRPr="00450585" w:rsidRDefault="00450585" w:rsidP="008A6580">
            <w:pPr>
              <w:rPr>
                <w:sz w:val="16"/>
                <w:szCs w:val="16"/>
              </w:rPr>
            </w:pPr>
            <w:r w:rsidRPr="00450585">
              <w:rPr>
                <w:sz w:val="16"/>
                <w:szCs w:val="16"/>
              </w:rPr>
              <w:t>String</w:t>
            </w:r>
          </w:p>
          <w:p w14:paraId="2EE217DA" w14:textId="77777777" w:rsidR="000861DC" w:rsidRPr="00DE56B2" w:rsidRDefault="00450585" w:rsidP="008A6580">
            <w:pPr>
              <w:rPr>
                <w:sz w:val="16"/>
                <w:szCs w:val="16"/>
              </w:rPr>
            </w:pPr>
            <w:r w:rsidRPr="00450585">
              <w:rPr>
                <w:sz w:val="16"/>
                <w:szCs w:val="16"/>
              </w:rPr>
              <w:lastRenderedPageBreak/>
              <w:t>Name not yet defined.</w:t>
            </w:r>
          </w:p>
        </w:tc>
        <w:tc>
          <w:tcPr>
            <w:tcW w:w="1134" w:type="dxa"/>
          </w:tcPr>
          <w:p w14:paraId="32B9C4D6" w14:textId="77777777" w:rsidR="000861DC" w:rsidRPr="00DE56B2" w:rsidRDefault="00450585" w:rsidP="008A6580">
            <w:pPr>
              <w:rPr>
                <w:sz w:val="16"/>
                <w:szCs w:val="16"/>
              </w:rPr>
            </w:pPr>
            <w:r w:rsidRPr="00450585">
              <w:rPr>
                <w:sz w:val="16"/>
                <w:szCs w:val="16"/>
              </w:rPr>
              <w:lastRenderedPageBreak/>
              <w:t>1</w:t>
            </w:r>
          </w:p>
        </w:tc>
        <w:tc>
          <w:tcPr>
            <w:tcW w:w="709" w:type="dxa"/>
          </w:tcPr>
          <w:p w14:paraId="1BC119E4" w14:textId="77777777" w:rsidR="000861DC" w:rsidRPr="00DE56B2" w:rsidRDefault="00450585" w:rsidP="008A6580">
            <w:pPr>
              <w:rPr>
                <w:sz w:val="16"/>
                <w:szCs w:val="16"/>
              </w:rPr>
            </w:pPr>
            <w:r w:rsidRPr="00450585">
              <w:rPr>
                <w:sz w:val="16"/>
                <w:szCs w:val="16"/>
              </w:rPr>
              <w:t>R</w:t>
            </w:r>
          </w:p>
        </w:tc>
        <w:tc>
          <w:tcPr>
            <w:tcW w:w="3402" w:type="dxa"/>
          </w:tcPr>
          <w:p w14:paraId="5A0AF2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0AEA2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AC672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A141A4D"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14:paraId="3041C10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659822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85F69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F5E20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91184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00D417C" w14:textId="77777777" w:rsidR="00450585" w:rsidRPr="00450585" w:rsidRDefault="00450585" w:rsidP="008A6580">
            <w:pPr>
              <w:spacing w:before="0" w:after="0" w:line="240" w:lineRule="auto"/>
              <w:rPr>
                <w:color w:val="7030A0"/>
                <w:sz w:val="16"/>
                <w:szCs w:val="16"/>
              </w:rPr>
            </w:pPr>
          </w:p>
        </w:tc>
      </w:tr>
      <w:tr w:rsidR="000861DC" w:rsidRPr="007A4AF1" w14:paraId="3CC01A03" w14:textId="77777777" w:rsidTr="005E729E">
        <w:tc>
          <w:tcPr>
            <w:tcW w:w="2326" w:type="dxa"/>
          </w:tcPr>
          <w:p w14:paraId="205EABA4" w14:textId="77777777" w:rsidR="000861DC" w:rsidRPr="00DE56B2" w:rsidRDefault="00450585" w:rsidP="008A6580">
            <w:pPr>
              <w:rPr>
                <w:sz w:val="16"/>
                <w:szCs w:val="16"/>
              </w:rPr>
            </w:pPr>
            <w:r w:rsidRPr="00450585">
              <w:rPr>
                <w:sz w:val="16"/>
                <w:szCs w:val="16"/>
              </w:rPr>
              <w:t>headerCompressionMode</w:t>
            </w:r>
          </w:p>
        </w:tc>
        <w:tc>
          <w:tcPr>
            <w:tcW w:w="2126" w:type="dxa"/>
          </w:tcPr>
          <w:p w14:paraId="6AEB8020" w14:textId="77777777" w:rsidR="00450585" w:rsidRPr="00450585" w:rsidRDefault="00450585" w:rsidP="008A6580">
            <w:pPr>
              <w:rPr>
                <w:sz w:val="16"/>
                <w:szCs w:val="16"/>
              </w:rPr>
            </w:pPr>
            <w:r w:rsidRPr="00450585">
              <w:rPr>
                <w:sz w:val="16"/>
                <w:szCs w:val="16"/>
              </w:rPr>
              <w:t>headerCompressionModeType</w:t>
            </w:r>
          </w:p>
          <w:p w14:paraId="679F4BC0" w14:textId="77777777" w:rsidR="000861DC" w:rsidRPr="00DE56B2" w:rsidRDefault="00450585" w:rsidP="008A6580">
            <w:pPr>
              <w:rPr>
                <w:sz w:val="16"/>
                <w:szCs w:val="16"/>
              </w:rPr>
            </w:pPr>
            <w:r w:rsidRPr="00450585">
              <w:rPr>
                <w:sz w:val="16"/>
                <w:szCs w:val="16"/>
              </w:rPr>
              <w:t>NOT_YET_DEFINED</w:t>
            </w:r>
          </w:p>
        </w:tc>
        <w:tc>
          <w:tcPr>
            <w:tcW w:w="1134" w:type="dxa"/>
          </w:tcPr>
          <w:p w14:paraId="6529F5F7" w14:textId="77777777" w:rsidR="000861DC" w:rsidRPr="00DE56B2" w:rsidRDefault="00450585" w:rsidP="008A6580">
            <w:pPr>
              <w:rPr>
                <w:sz w:val="16"/>
                <w:szCs w:val="16"/>
              </w:rPr>
            </w:pPr>
            <w:r w:rsidRPr="00450585">
              <w:rPr>
                <w:sz w:val="16"/>
                <w:szCs w:val="16"/>
              </w:rPr>
              <w:t>1</w:t>
            </w:r>
          </w:p>
        </w:tc>
        <w:tc>
          <w:tcPr>
            <w:tcW w:w="709" w:type="dxa"/>
          </w:tcPr>
          <w:p w14:paraId="15CDF02E" w14:textId="77777777" w:rsidR="000861DC" w:rsidRPr="00DE56B2" w:rsidRDefault="00450585" w:rsidP="008A6580">
            <w:pPr>
              <w:rPr>
                <w:sz w:val="16"/>
                <w:szCs w:val="16"/>
              </w:rPr>
            </w:pPr>
            <w:r w:rsidRPr="00450585">
              <w:rPr>
                <w:sz w:val="16"/>
                <w:szCs w:val="16"/>
              </w:rPr>
              <w:t>R</w:t>
            </w:r>
          </w:p>
        </w:tc>
        <w:tc>
          <w:tcPr>
            <w:tcW w:w="3402" w:type="dxa"/>
          </w:tcPr>
          <w:p w14:paraId="1883DA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5B4BD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7844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2D975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B81A53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7AAC8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DE63A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457E0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A5565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92ADF2A" w14:textId="77777777" w:rsidR="00450585" w:rsidRPr="00450585" w:rsidRDefault="00450585" w:rsidP="008A6580">
            <w:pPr>
              <w:spacing w:before="0" w:after="0" w:line="240" w:lineRule="auto"/>
              <w:rPr>
                <w:color w:val="7030A0"/>
                <w:sz w:val="16"/>
                <w:szCs w:val="16"/>
              </w:rPr>
            </w:pPr>
            <w:r w:rsidRPr="007A4AF1">
              <w:rPr>
                <w:sz w:val="16"/>
                <w:szCs w:val="16"/>
              </w:rPr>
              <w:t>Defines the way of configuring the header compression.</w:t>
            </w:r>
          </w:p>
        </w:tc>
      </w:tr>
      <w:tr w:rsidR="000861DC" w:rsidRPr="007A4AF1" w14:paraId="49BEF57B" w14:textId="77777777" w:rsidTr="005E729E">
        <w:tc>
          <w:tcPr>
            <w:tcW w:w="2326" w:type="dxa"/>
          </w:tcPr>
          <w:p w14:paraId="30B2B112" w14:textId="77777777" w:rsidR="000861DC" w:rsidRPr="00DE56B2" w:rsidRDefault="00450585" w:rsidP="008A6580">
            <w:pPr>
              <w:rPr>
                <w:sz w:val="16"/>
                <w:szCs w:val="16"/>
              </w:rPr>
            </w:pPr>
            <w:r w:rsidRPr="00450585">
              <w:rPr>
                <w:sz w:val="16"/>
                <w:szCs w:val="16"/>
              </w:rPr>
              <w:t>compressedProtocolLayerList</w:t>
            </w:r>
          </w:p>
        </w:tc>
        <w:tc>
          <w:tcPr>
            <w:tcW w:w="2126" w:type="dxa"/>
          </w:tcPr>
          <w:p w14:paraId="523FBA0F" w14:textId="77777777" w:rsidR="00450585" w:rsidRPr="00450585" w:rsidRDefault="00450585" w:rsidP="008A6580">
            <w:pPr>
              <w:rPr>
                <w:sz w:val="16"/>
                <w:szCs w:val="16"/>
              </w:rPr>
            </w:pPr>
            <w:r w:rsidRPr="00450585">
              <w:rPr>
                <w:sz w:val="16"/>
                <w:szCs w:val="16"/>
              </w:rPr>
              <w:t>ProtocolLayerType</w:t>
            </w:r>
          </w:p>
          <w:p w14:paraId="71D1A5F7" w14:textId="77777777" w:rsidR="000861DC" w:rsidRPr="00DE56B2" w:rsidRDefault="00450585" w:rsidP="008A6580">
            <w:pPr>
              <w:rPr>
                <w:sz w:val="16"/>
                <w:szCs w:val="16"/>
              </w:rPr>
            </w:pPr>
            <w:r w:rsidRPr="00450585">
              <w:rPr>
                <w:sz w:val="16"/>
                <w:szCs w:val="16"/>
              </w:rPr>
              <w:t>NOT_YET_DEFINED</w:t>
            </w:r>
          </w:p>
        </w:tc>
        <w:tc>
          <w:tcPr>
            <w:tcW w:w="1134" w:type="dxa"/>
          </w:tcPr>
          <w:p w14:paraId="12D8F0BD" w14:textId="77777777" w:rsidR="000861DC" w:rsidRPr="00DE56B2" w:rsidRDefault="00450585" w:rsidP="008A6580">
            <w:pPr>
              <w:rPr>
                <w:sz w:val="16"/>
                <w:szCs w:val="16"/>
              </w:rPr>
            </w:pPr>
            <w:r w:rsidRPr="00450585">
              <w:rPr>
                <w:sz w:val="16"/>
                <w:szCs w:val="16"/>
              </w:rPr>
              <w:t>1..*</w:t>
            </w:r>
          </w:p>
        </w:tc>
        <w:tc>
          <w:tcPr>
            <w:tcW w:w="709" w:type="dxa"/>
          </w:tcPr>
          <w:p w14:paraId="27984DD1" w14:textId="77777777" w:rsidR="000861DC" w:rsidRPr="00DE56B2" w:rsidRDefault="00450585" w:rsidP="008A6580">
            <w:pPr>
              <w:rPr>
                <w:sz w:val="16"/>
                <w:szCs w:val="16"/>
              </w:rPr>
            </w:pPr>
            <w:r w:rsidRPr="00450585">
              <w:rPr>
                <w:sz w:val="16"/>
                <w:szCs w:val="16"/>
              </w:rPr>
              <w:t>R</w:t>
            </w:r>
          </w:p>
        </w:tc>
        <w:tc>
          <w:tcPr>
            <w:tcW w:w="3402" w:type="dxa"/>
          </w:tcPr>
          <w:p w14:paraId="18EE05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E569AC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B7DA2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DCA6E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A0C5DD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778F2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6009E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0D5D4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3F92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FE044DF" w14:textId="77777777" w:rsidR="00450585" w:rsidRPr="00450585" w:rsidRDefault="00450585" w:rsidP="008A6580">
            <w:pPr>
              <w:spacing w:before="0" w:after="0" w:line="240" w:lineRule="auto"/>
              <w:rPr>
                <w:color w:val="7030A0"/>
                <w:sz w:val="16"/>
                <w:szCs w:val="16"/>
              </w:rPr>
            </w:pPr>
            <w:r w:rsidRPr="007A4AF1">
              <w:rPr>
                <w:sz w:val="16"/>
                <w:szCs w:val="16"/>
              </w:rPr>
              <w:t>Only relevant if (headerCompressionMode==PROTOCOL_BASED). List of protocol layers that get compressed with this kind of header compression.</w:t>
            </w:r>
          </w:p>
        </w:tc>
      </w:tr>
      <w:tr w:rsidR="000861DC" w:rsidRPr="007A4AF1" w14:paraId="7FA56661" w14:textId="77777777" w:rsidTr="005E729E">
        <w:trPr>
          <w:ins w:id="314" w:author="Heinze Thorsten" w:date="2019-05-31T17:30:00Z"/>
        </w:trPr>
        <w:tc>
          <w:tcPr>
            <w:tcW w:w="2326" w:type="dxa"/>
          </w:tcPr>
          <w:p w14:paraId="3DDC3AB0" w14:textId="77777777" w:rsidR="000861DC" w:rsidRPr="00DE56B2" w:rsidRDefault="00450585" w:rsidP="008A6580">
            <w:pPr>
              <w:rPr>
                <w:ins w:id="315" w:author="Heinze Thorsten" w:date="2019-05-31T17:30:00Z"/>
                <w:sz w:val="16"/>
                <w:szCs w:val="16"/>
              </w:rPr>
            </w:pPr>
            <w:ins w:id="316" w:author="Heinze Thorsten" w:date="2019-05-31T17:30:00Z">
              <w:r w:rsidRPr="00450585">
                <w:rPr>
                  <w:sz w:val="16"/>
                  <w:szCs w:val="16"/>
                </w:rPr>
                <w:t>mplsPayloadKind</w:t>
              </w:r>
            </w:ins>
          </w:p>
        </w:tc>
        <w:tc>
          <w:tcPr>
            <w:tcW w:w="2126" w:type="dxa"/>
          </w:tcPr>
          <w:p w14:paraId="44C444F5" w14:textId="77777777" w:rsidR="00450585" w:rsidRPr="00450585" w:rsidRDefault="00450585" w:rsidP="008A6580">
            <w:pPr>
              <w:rPr>
                <w:ins w:id="317" w:author="Heinze Thorsten" w:date="2019-05-31T17:30:00Z"/>
                <w:sz w:val="16"/>
                <w:szCs w:val="16"/>
              </w:rPr>
            </w:pPr>
            <w:ins w:id="318" w:author="Heinze Thorsten" w:date="2019-05-31T17:30:00Z">
              <w:r w:rsidRPr="00450585">
                <w:rPr>
                  <w:sz w:val="16"/>
                  <w:szCs w:val="16"/>
                </w:rPr>
                <w:t>mplsPayloadKindType</w:t>
              </w:r>
            </w:ins>
          </w:p>
          <w:p w14:paraId="38964EBC" w14:textId="77777777" w:rsidR="000861DC" w:rsidRPr="00DE56B2" w:rsidRDefault="00450585" w:rsidP="008A6580">
            <w:pPr>
              <w:rPr>
                <w:ins w:id="319" w:author="Heinze Thorsten" w:date="2019-05-31T17:30:00Z"/>
                <w:sz w:val="16"/>
                <w:szCs w:val="16"/>
              </w:rPr>
            </w:pPr>
            <w:ins w:id="320" w:author="Heinze Thorsten" w:date="2019-05-31T17:30:00Z">
              <w:r w:rsidRPr="00450585">
                <w:rPr>
                  <w:sz w:val="16"/>
                  <w:szCs w:val="16"/>
                </w:rPr>
                <w:t>NOT_YET_DEFINED</w:t>
              </w:r>
            </w:ins>
          </w:p>
        </w:tc>
        <w:tc>
          <w:tcPr>
            <w:tcW w:w="1134" w:type="dxa"/>
          </w:tcPr>
          <w:p w14:paraId="79575311" w14:textId="77777777" w:rsidR="000861DC" w:rsidRPr="00DE56B2" w:rsidRDefault="00450585" w:rsidP="008A6580">
            <w:pPr>
              <w:rPr>
                <w:ins w:id="321" w:author="Heinze Thorsten" w:date="2019-05-31T17:30:00Z"/>
                <w:sz w:val="16"/>
                <w:szCs w:val="16"/>
              </w:rPr>
            </w:pPr>
            <w:ins w:id="322" w:author="Heinze Thorsten" w:date="2019-05-31T17:30:00Z">
              <w:r w:rsidRPr="00450585">
                <w:rPr>
                  <w:sz w:val="16"/>
                  <w:szCs w:val="16"/>
                </w:rPr>
                <w:t>1..*</w:t>
              </w:r>
            </w:ins>
          </w:p>
        </w:tc>
        <w:tc>
          <w:tcPr>
            <w:tcW w:w="709" w:type="dxa"/>
          </w:tcPr>
          <w:p w14:paraId="261AAC09" w14:textId="77777777" w:rsidR="000861DC" w:rsidRPr="00DE56B2" w:rsidRDefault="00450585" w:rsidP="008A6580">
            <w:pPr>
              <w:rPr>
                <w:ins w:id="323" w:author="Heinze Thorsten" w:date="2019-05-31T17:30:00Z"/>
                <w:sz w:val="16"/>
                <w:szCs w:val="16"/>
              </w:rPr>
            </w:pPr>
            <w:ins w:id="324" w:author="Heinze Thorsten" w:date="2019-05-31T17:30:00Z">
              <w:r w:rsidRPr="00450585">
                <w:rPr>
                  <w:sz w:val="16"/>
                  <w:szCs w:val="16"/>
                </w:rPr>
                <w:t>R</w:t>
              </w:r>
            </w:ins>
          </w:p>
        </w:tc>
        <w:tc>
          <w:tcPr>
            <w:tcW w:w="3402" w:type="dxa"/>
          </w:tcPr>
          <w:p w14:paraId="6846AEA8" w14:textId="77777777" w:rsidR="00450585" w:rsidRPr="00450585" w:rsidRDefault="00450585" w:rsidP="008A6580">
            <w:pPr>
              <w:spacing w:before="0" w:after="0" w:line="240" w:lineRule="auto"/>
              <w:contextualSpacing/>
              <w:rPr>
                <w:ins w:id="325" w:author="Heinze Thorsten" w:date="2019-05-31T17:30:00Z"/>
                <w:color w:val="7030A0"/>
                <w:sz w:val="16"/>
                <w:szCs w:val="16"/>
              </w:rPr>
            </w:pPr>
            <w:ins w:id="326" w:author="Heinze Thorsten" w:date="2019-05-31T17:30:00Z">
              <w:r w:rsidRPr="002D60CB">
                <w:rPr>
                  <w:sz w:val="16"/>
                  <w:szCs w:val="16"/>
                </w:rPr>
                <w:t>OpenInterfaceModelAttribute</w:t>
              </w:r>
            </w:ins>
          </w:p>
          <w:p w14:paraId="7AA7579E" w14:textId="77777777" w:rsidR="00450585" w:rsidRPr="007A4AF1" w:rsidRDefault="00450585" w:rsidP="008A6580">
            <w:pPr>
              <w:pStyle w:val="Listenabsatz"/>
              <w:spacing w:before="0" w:after="0" w:line="240" w:lineRule="auto"/>
              <w:ind w:left="176" w:hanging="142"/>
              <w:contextualSpacing/>
              <w:rPr>
                <w:ins w:id="327" w:author="Heinze Thorsten" w:date="2019-05-31T17:30:00Z"/>
                <w:sz w:val="16"/>
                <w:szCs w:val="16"/>
              </w:rPr>
            </w:pPr>
            <w:ins w:id="328" w:author="Heinze Thorsten" w:date="2019-05-31T17:30:00Z">
              <w:r w:rsidRPr="007A4AF1">
                <w:t>•</w:t>
              </w:r>
              <w:r w:rsidRPr="007A4AF1">
                <w:tab/>
              </w:r>
              <w:r w:rsidRPr="007A4AF1">
                <w:rPr>
                  <w:sz w:val="16"/>
                  <w:szCs w:val="16"/>
                </w:rPr>
                <w:t>AVC: NO</w:t>
              </w:r>
            </w:ins>
          </w:p>
          <w:p w14:paraId="00D93A85" w14:textId="77777777" w:rsidR="00450585" w:rsidRPr="007A4AF1" w:rsidRDefault="00450585" w:rsidP="008A6580">
            <w:pPr>
              <w:pStyle w:val="Listenabsatz"/>
              <w:spacing w:before="0" w:after="0" w:line="240" w:lineRule="auto"/>
              <w:ind w:left="176" w:hanging="142"/>
              <w:contextualSpacing/>
              <w:rPr>
                <w:ins w:id="329" w:author="Heinze Thorsten" w:date="2019-05-31T17:30:00Z"/>
                <w:sz w:val="16"/>
                <w:szCs w:val="16"/>
              </w:rPr>
            </w:pPr>
            <w:ins w:id="330" w:author="Heinze Thorsten" w:date="2019-05-31T17:30:00Z">
              <w:r w:rsidRPr="007A4AF1">
                <w:rPr>
                  <w:sz w:val="16"/>
                  <w:szCs w:val="16"/>
                </w:rPr>
                <w:t>•</w:t>
              </w:r>
              <w:r w:rsidRPr="007A4AF1">
                <w:rPr>
                  <w:sz w:val="16"/>
                  <w:szCs w:val="16"/>
                </w:rPr>
                <w:tab/>
                <w:t>bitLength: NA</w:t>
              </w:r>
            </w:ins>
          </w:p>
          <w:p w14:paraId="28A6A602" w14:textId="77777777" w:rsidR="00450585" w:rsidRPr="00450585" w:rsidRDefault="00450585" w:rsidP="008A6580">
            <w:pPr>
              <w:spacing w:before="0" w:after="0" w:line="240" w:lineRule="auto"/>
              <w:contextualSpacing/>
              <w:rPr>
                <w:ins w:id="331" w:author="Heinze Thorsten" w:date="2019-05-31T17:30:00Z"/>
                <w:color w:val="7030A0"/>
                <w:sz w:val="16"/>
                <w:szCs w:val="16"/>
              </w:rPr>
            </w:pPr>
            <w:ins w:id="332" w:author="Heinze Thorsten" w:date="2019-05-31T17:30:00Z">
              <w:r w:rsidRPr="002D60CB">
                <w:rPr>
                  <w:sz w:val="16"/>
                  <w:szCs w:val="16"/>
                </w:rPr>
                <w:t>OpenModelAttribute</w:t>
              </w:r>
            </w:ins>
          </w:p>
          <w:p w14:paraId="1C3B5C38" w14:textId="77777777" w:rsidR="00450585" w:rsidRPr="007A4AF1" w:rsidRDefault="00450585" w:rsidP="008A6580">
            <w:pPr>
              <w:pStyle w:val="Listenabsatz"/>
              <w:spacing w:before="0" w:after="0" w:line="240" w:lineRule="auto"/>
              <w:ind w:left="176" w:hanging="142"/>
              <w:contextualSpacing/>
              <w:rPr>
                <w:ins w:id="333" w:author="Heinze Thorsten" w:date="2019-05-31T17:30:00Z"/>
                <w:sz w:val="16"/>
                <w:szCs w:val="16"/>
              </w:rPr>
            </w:pPr>
            <w:ins w:id="334" w:author="Heinze Thorsten" w:date="2019-05-31T17:30:00Z">
              <w:r w:rsidRPr="00450585">
                <w:rPr>
                  <w:color w:val="7030A0"/>
                  <w:sz w:val="16"/>
                  <w:szCs w:val="16"/>
                </w:rPr>
                <w:t>•</w:t>
              </w:r>
              <w:r w:rsidRPr="00450585">
                <w:rPr>
                  <w:color w:val="7030A0"/>
                  <w:sz w:val="16"/>
                  <w:szCs w:val="16"/>
                </w:rPr>
                <w:tab/>
              </w:r>
              <w:r w:rsidRPr="007A4AF1">
                <w:rPr>
                  <w:sz w:val="16"/>
                  <w:szCs w:val="16"/>
                </w:rPr>
                <w:t>partOfObjectKey: 0</w:t>
              </w:r>
            </w:ins>
          </w:p>
          <w:p w14:paraId="2C4D85E2" w14:textId="77777777" w:rsidR="00450585" w:rsidRPr="007A4AF1" w:rsidRDefault="00450585" w:rsidP="008A6580">
            <w:pPr>
              <w:pStyle w:val="Listenabsatz"/>
              <w:spacing w:before="0" w:after="0" w:line="240" w:lineRule="auto"/>
              <w:ind w:left="176" w:hanging="142"/>
              <w:contextualSpacing/>
              <w:rPr>
                <w:ins w:id="335" w:author="Heinze Thorsten" w:date="2019-05-31T17:30:00Z"/>
                <w:sz w:val="16"/>
                <w:szCs w:val="16"/>
              </w:rPr>
            </w:pPr>
            <w:ins w:id="336" w:author="Heinze Thorsten" w:date="2019-05-31T17:30:00Z">
              <w:r w:rsidRPr="007A4AF1">
                <w:rPr>
                  <w:sz w:val="16"/>
                  <w:szCs w:val="16"/>
                </w:rPr>
                <w:t>•</w:t>
              </w:r>
              <w:r w:rsidRPr="007A4AF1">
                <w:rPr>
                  <w:sz w:val="16"/>
                  <w:szCs w:val="16"/>
                </w:rPr>
                <w:tab/>
                <w:t>isInvariant: true</w:t>
              </w:r>
            </w:ins>
          </w:p>
          <w:p w14:paraId="3515ED68" w14:textId="77777777" w:rsidR="00450585" w:rsidRPr="007A4AF1" w:rsidRDefault="00450585" w:rsidP="008A6580">
            <w:pPr>
              <w:pStyle w:val="Listenabsatz"/>
              <w:spacing w:before="0" w:after="0" w:line="240" w:lineRule="auto"/>
              <w:ind w:left="176" w:hanging="142"/>
              <w:contextualSpacing/>
              <w:rPr>
                <w:ins w:id="337" w:author="Heinze Thorsten" w:date="2019-05-31T17:30:00Z"/>
                <w:sz w:val="16"/>
                <w:szCs w:val="16"/>
              </w:rPr>
            </w:pPr>
            <w:ins w:id="338" w:author="Heinze Thorsten" w:date="2019-05-31T17:30:00Z">
              <w:r w:rsidRPr="007A4AF1">
                <w:rPr>
                  <w:sz w:val="16"/>
                  <w:szCs w:val="16"/>
                </w:rPr>
                <w:t>•</w:t>
              </w:r>
              <w:r w:rsidRPr="007A4AF1">
                <w:rPr>
                  <w:sz w:val="16"/>
                  <w:szCs w:val="16"/>
                </w:rPr>
                <w:tab/>
                <w:t>valueRange: no range constraint</w:t>
              </w:r>
            </w:ins>
          </w:p>
          <w:p w14:paraId="254176C0" w14:textId="77777777" w:rsidR="00450585" w:rsidRPr="007A4AF1" w:rsidRDefault="00450585" w:rsidP="008A6580">
            <w:pPr>
              <w:pStyle w:val="Listenabsatz"/>
              <w:spacing w:before="0" w:after="0" w:line="240" w:lineRule="auto"/>
              <w:ind w:left="176" w:hanging="142"/>
              <w:contextualSpacing/>
              <w:rPr>
                <w:ins w:id="339" w:author="Heinze Thorsten" w:date="2019-05-31T17:30:00Z"/>
                <w:sz w:val="16"/>
                <w:szCs w:val="16"/>
              </w:rPr>
            </w:pPr>
            <w:ins w:id="340" w:author="Heinze Thorsten" w:date="2019-05-31T17:30:00Z">
              <w:r w:rsidRPr="007A4AF1">
                <w:rPr>
                  <w:sz w:val="16"/>
                  <w:szCs w:val="16"/>
                </w:rPr>
                <w:t>•</w:t>
              </w:r>
              <w:r w:rsidRPr="007A4AF1">
                <w:rPr>
                  <w:sz w:val="16"/>
                  <w:szCs w:val="16"/>
                </w:rPr>
                <w:tab/>
                <w:t>unit: no unit defined</w:t>
              </w:r>
            </w:ins>
          </w:p>
          <w:p w14:paraId="5B757C47" w14:textId="77777777" w:rsidR="00450585" w:rsidRPr="007A4AF1" w:rsidRDefault="00450585" w:rsidP="008A6580">
            <w:pPr>
              <w:pStyle w:val="Listenabsatz"/>
              <w:spacing w:before="0" w:after="0" w:line="240" w:lineRule="auto"/>
              <w:ind w:left="176" w:hanging="142"/>
              <w:contextualSpacing/>
              <w:rPr>
                <w:ins w:id="341" w:author="Heinze Thorsten" w:date="2019-05-31T17:30:00Z"/>
                <w:sz w:val="16"/>
                <w:szCs w:val="16"/>
              </w:rPr>
            </w:pPr>
            <w:ins w:id="342" w:author="Heinze Thorsten" w:date="2019-05-31T17:30:00Z">
              <w:r w:rsidRPr="007A4AF1">
                <w:rPr>
                  <w:sz w:val="16"/>
                  <w:szCs w:val="16"/>
                </w:rPr>
                <w:t>•</w:t>
              </w:r>
              <w:r w:rsidRPr="007A4AF1">
                <w:rPr>
                  <w:sz w:val="16"/>
                  <w:szCs w:val="16"/>
                </w:rPr>
                <w:tab/>
                <w:t>support: MANDATORY</w:t>
              </w:r>
            </w:ins>
          </w:p>
        </w:tc>
        <w:tc>
          <w:tcPr>
            <w:tcW w:w="4761" w:type="dxa"/>
          </w:tcPr>
          <w:p w14:paraId="452D8DCA" w14:textId="77777777" w:rsidR="00450585" w:rsidRPr="00450585" w:rsidRDefault="00450585" w:rsidP="008A6580">
            <w:pPr>
              <w:spacing w:before="0" w:after="0" w:line="240" w:lineRule="auto"/>
              <w:rPr>
                <w:ins w:id="343" w:author="Heinze Thorsten" w:date="2019-05-31T17:30:00Z"/>
                <w:color w:val="7030A0"/>
                <w:sz w:val="16"/>
                <w:szCs w:val="16"/>
              </w:rPr>
            </w:pPr>
            <w:ins w:id="344" w:author="Heinze Thorsten" w:date="2019-05-31T17:30:00Z">
              <w:r w:rsidRPr="007A4AF1">
                <w:rPr>
                  <w:sz w:val="16"/>
                  <w:szCs w:val="16"/>
                </w:rPr>
                <w:t>Only relevant if (headerCompressionMode==PROTOCOL_BASED). Defines how the header bytes inside the MPLS header has to be interpreted.</w:t>
              </w:r>
            </w:ins>
          </w:p>
        </w:tc>
      </w:tr>
      <w:tr w:rsidR="000861DC" w:rsidRPr="007A4AF1" w14:paraId="24BA8E96" w14:textId="77777777" w:rsidTr="005E729E">
        <w:tc>
          <w:tcPr>
            <w:tcW w:w="2326" w:type="dxa"/>
          </w:tcPr>
          <w:p w14:paraId="07559BF1" w14:textId="77777777" w:rsidR="000861DC" w:rsidRPr="00DE56B2" w:rsidRDefault="00450585" w:rsidP="008A6580">
            <w:pPr>
              <w:rPr>
                <w:sz w:val="16"/>
                <w:szCs w:val="16"/>
              </w:rPr>
            </w:pPr>
            <w:r w:rsidRPr="00450585">
              <w:rPr>
                <w:sz w:val="16"/>
                <w:szCs w:val="16"/>
              </w:rPr>
              <w:t>compressedHeaderLength</w:t>
            </w:r>
          </w:p>
        </w:tc>
        <w:tc>
          <w:tcPr>
            <w:tcW w:w="2126" w:type="dxa"/>
          </w:tcPr>
          <w:p w14:paraId="7A4C1409" w14:textId="77777777" w:rsidR="00450585" w:rsidRPr="00450585" w:rsidRDefault="00450585" w:rsidP="008A6580">
            <w:pPr>
              <w:rPr>
                <w:sz w:val="16"/>
                <w:szCs w:val="16"/>
              </w:rPr>
            </w:pPr>
            <w:r w:rsidRPr="00450585">
              <w:rPr>
                <w:sz w:val="16"/>
                <w:szCs w:val="16"/>
              </w:rPr>
              <w:t>Integer</w:t>
            </w:r>
          </w:p>
          <w:p w14:paraId="53A992E8" w14:textId="77777777" w:rsidR="000861DC" w:rsidRPr="00DE56B2" w:rsidRDefault="00450585" w:rsidP="008A6580">
            <w:pPr>
              <w:rPr>
                <w:sz w:val="16"/>
                <w:szCs w:val="16"/>
              </w:rPr>
            </w:pPr>
            <w:r w:rsidRPr="00450585">
              <w:rPr>
                <w:sz w:val="16"/>
                <w:szCs w:val="16"/>
              </w:rPr>
              <w:t>-1</w:t>
            </w:r>
          </w:p>
        </w:tc>
        <w:tc>
          <w:tcPr>
            <w:tcW w:w="1134" w:type="dxa"/>
          </w:tcPr>
          <w:p w14:paraId="2B75AF04" w14:textId="77777777" w:rsidR="000861DC" w:rsidRPr="00DE56B2" w:rsidRDefault="00450585" w:rsidP="008A6580">
            <w:pPr>
              <w:rPr>
                <w:sz w:val="16"/>
                <w:szCs w:val="16"/>
              </w:rPr>
            </w:pPr>
            <w:r w:rsidRPr="00450585">
              <w:rPr>
                <w:sz w:val="16"/>
                <w:szCs w:val="16"/>
              </w:rPr>
              <w:t>1</w:t>
            </w:r>
          </w:p>
        </w:tc>
        <w:tc>
          <w:tcPr>
            <w:tcW w:w="709" w:type="dxa"/>
          </w:tcPr>
          <w:p w14:paraId="5CC7F309" w14:textId="77777777" w:rsidR="000861DC" w:rsidRPr="00DE56B2" w:rsidRDefault="00450585" w:rsidP="008A6580">
            <w:pPr>
              <w:rPr>
                <w:sz w:val="16"/>
                <w:szCs w:val="16"/>
              </w:rPr>
            </w:pPr>
            <w:r w:rsidRPr="00450585">
              <w:rPr>
                <w:sz w:val="16"/>
                <w:szCs w:val="16"/>
              </w:rPr>
              <w:t>R</w:t>
            </w:r>
          </w:p>
        </w:tc>
        <w:tc>
          <w:tcPr>
            <w:tcW w:w="3402" w:type="dxa"/>
          </w:tcPr>
          <w:p w14:paraId="7DC37E2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FCB8ED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F346E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299169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79B1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99AAD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E0D3D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CF64F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7056A9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7A875C3" w14:textId="77777777" w:rsidR="00450585" w:rsidRPr="00450585" w:rsidRDefault="00450585" w:rsidP="008A6580">
            <w:pPr>
              <w:spacing w:before="0" w:after="0" w:line="240" w:lineRule="auto"/>
              <w:rPr>
                <w:color w:val="7030A0"/>
                <w:sz w:val="16"/>
                <w:szCs w:val="16"/>
              </w:rPr>
            </w:pPr>
            <w:r w:rsidRPr="007A4AF1">
              <w:rPr>
                <w:sz w:val="16"/>
                <w:szCs w:val="16"/>
              </w:rPr>
              <w:t>Only relevant if (headerCompressionMode==LENGTH_BASED). Number of Bytes of header information that get compressed.</w:t>
            </w:r>
          </w:p>
        </w:tc>
      </w:tr>
    </w:tbl>
    <w:p w14:paraId="23FCD4AE" w14:textId="77777777" w:rsidR="004231FC" w:rsidRPr="00FA3F1C" w:rsidRDefault="004231FC" w:rsidP="00325F35">
      <w:pPr>
        <w:pStyle w:val="berschrift2"/>
      </w:pPr>
      <w:bookmarkStart w:id="345" w:name="_Toc10215740"/>
      <w:bookmarkStart w:id="346" w:name="_Toc7534142"/>
      <w:r w:rsidRPr="00FA3F1C">
        <w:t>HistoricalPerformance</w:t>
      </w:r>
      <w:bookmarkEnd w:id="345"/>
      <w:bookmarkEnd w:id="346"/>
    </w:p>
    <w:p w14:paraId="3577D5ED" w14:textId="77777777" w:rsidR="004231FC" w:rsidRDefault="004231FC" w:rsidP="008A6580">
      <w:pPr>
        <w:spacing w:before="0" w:after="0" w:line="240" w:lineRule="auto"/>
        <w:rPr>
          <w:color w:val="7030A0"/>
        </w:rPr>
      </w:pPr>
    </w:p>
    <w:p w14:paraId="5156C036" w14:textId="77777777" w:rsidR="004231FC" w:rsidRDefault="004231FC" w:rsidP="008A6580">
      <w:pPr>
        <w:spacing w:before="0" w:after="0" w:line="240" w:lineRule="auto"/>
      </w:pPr>
      <w:r>
        <w:lastRenderedPageBreak/>
        <w:t>Applied stereotypes:</w:t>
      </w:r>
    </w:p>
    <w:p w14:paraId="0818ACAA" w14:textId="77777777" w:rsidR="004231FC" w:rsidRDefault="00E02030" w:rsidP="008A6580">
      <w:pPr>
        <w:pStyle w:val="Listenabsatz"/>
        <w:numPr>
          <w:ilvl w:val="0"/>
          <w:numId w:val="16"/>
        </w:numPr>
        <w:spacing w:before="0" w:after="0" w:line="240" w:lineRule="auto"/>
      </w:pPr>
      <w:r>
        <w:t>OpenInterfaceModelClass</w:t>
      </w:r>
    </w:p>
    <w:p w14:paraId="35A4AF7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9EBC9B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5A70DE9" w14:textId="77777777" w:rsidR="004231FC" w:rsidRDefault="00E02030" w:rsidP="008A6580">
      <w:pPr>
        <w:pStyle w:val="Listenabsatz"/>
        <w:numPr>
          <w:ilvl w:val="0"/>
          <w:numId w:val="16"/>
        </w:numPr>
        <w:spacing w:before="0" w:after="0" w:line="240" w:lineRule="auto"/>
      </w:pPr>
      <w:r>
        <w:t>OpenModelClass</w:t>
      </w:r>
    </w:p>
    <w:p w14:paraId="64CD6A9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77F704F" w14:textId="77777777" w:rsidR="00E82E8C" w:rsidRPr="00EF73BD" w:rsidRDefault="00E82E8C" w:rsidP="008A6580">
      <w:pPr>
        <w:spacing w:before="0" w:after="0" w:line="240" w:lineRule="auto"/>
        <w:rPr>
          <w:color w:val="FF0000"/>
        </w:rPr>
      </w:pPr>
    </w:p>
    <w:p w14:paraId="2F0462CA"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564E9BED" w14:textId="593ED495"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21CD926" w14:textId="77777777" w:rsidTr="005E729E">
        <w:tc>
          <w:tcPr>
            <w:tcW w:w="2320" w:type="dxa"/>
          </w:tcPr>
          <w:p w14:paraId="20C0A3F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95E546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2D7E26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F1683F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DD11A5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9ECF26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2013FE8" w14:textId="77777777" w:rsidTr="005E729E">
        <w:tc>
          <w:tcPr>
            <w:tcW w:w="2326" w:type="dxa"/>
          </w:tcPr>
          <w:p w14:paraId="37C35E52" w14:textId="77777777" w:rsidR="000861DC" w:rsidRPr="00DE56B2" w:rsidRDefault="00450585" w:rsidP="008A6580">
            <w:pPr>
              <w:rPr>
                <w:sz w:val="16"/>
                <w:szCs w:val="16"/>
              </w:rPr>
            </w:pPr>
            <w:r w:rsidRPr="00450585">
              <w:rPr>
                <w:sz w:val="16"/>
                <w:szCs w:val="16"/>
              </w:rPr>
              <w:t>suspectIntervalFlag</w:t>
            </w:r>
          </w:p>
        </w:tc>
        <w:tc>
          <w:tcPr>
            <w:tcW w:w="2126" w:type="dxa"/>
          </w:tcPr>
          <w:p w14:paraId="5D064F9F" w14:textId="77777777" w:rsidR="00450585" w:rsidRPr="00450585" w:rsidRDefault="00450585" w:rsidP="008A6580">
            <w:pPr>
              <w:rPr>
                <w:sz w:val="16"/>
                <w:szCs w:val="16"/>
              </w:rPr>
            </w:pPr>
            <w:r w:rsidRPr="00450585">
              <w:rPr>
                <w:sz w:val="16"/>
                <w:szCs w:val="16"/>
              </w:rPr>
              <w:t>Boolean</w:t>
            </w:r>
          </w:p>
          <w:p w14:paraId="56296CD0" w14:textId="77777777" w:rsidR="000861DC" w:rsidRPr="00DE56B2" w:rsidRDefault="00450585" w:rsidP="008A6580">
            <w:pPr>
              <w:rPr>
                <w:sz w:val="16"/>
                <w:szCs w:val="16"/>
              </w:rPr>
            </w:pPr>
            <w:r w:rsidRPr="00450585">
              <w:rPr>
                <w:sz w:val="16"/>
                <w:szCs w:val="16"/>
              </w:rPr>
              <w:t>false</w:t>
            </w:r>
          </w:p>
        </w:tc>
        <w:tc>
          <w:tcPr>
            <w:tcW w:w="1134" w:type="dxa"/>
          </w:tcPr>
          <w:p w14:paraId="0E40508A" w14:textId="77777777" w:rsidR="000861DC" w:rsidRPr="00DE56B2" w:rsidRDefault="00450585" w:rsidP="008A6580">
            <w:pPr>
              <w:rPr>
                <w:sz w:val="16"/>
                <w:szCs w:val="16"/>
              </w:rPr>
            </w:pPr>
            <w:r w:rsidRPr="00450585">
              <w:rPr>
                <w:sz w:val="16"/>
                <w:szCs w:val="16"/>
              </w:rPr>
              <w:t>1</w:t>
            </w:r>
          </w:p>
        </w:tc>
        <w:tc>
          <w:tcPr>
            <w:tcW w:w="709" w:type="dxa"/>
          </w:tcPr>
          <w:p w14:paraId="545E83F7" w14:textId="77777777" w:rsidR="000861DC" w:rsidRPr="00DE56B2" w:rsidRDefault="00450585" w:rsidP="008A6580">
            <w:pPr>
              <w:rPr>
                <w:sz w:val="16"/>
                <w:szCs w:val="16"/>
              </w:rPr>
            </w:pPr>
            <w:r w:rsidRPr="00450585">
              <w:rPr>
                <w:sz w:val="16"/>
                <w:szCs w:val="16"/>
              </w:rPr>
              <w:t>R</w:t>
            </w:r>
          </w:p>
        </w:tc>
        <w:tc>
          <w:tcPr>
            <w:tcW w:w="3402" w:type="dxa"/>
          </w:tcPr>
          <w:p w14:paraId="48F97FA9" w14:textId="544638BC"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A3439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06415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92F0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21FBA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42C6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AC2015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FB90DC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951D8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3E84DE6"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56D1CACB" w14:textId="77777777" w:rsidTr="005E729E">
        <w:tc>
          <w:tcPr>
            <w:tcW w:w="2326" w:type="dxa"/>
          </w:tcPr>
          <w:p w14:paraId="24FD6879" w14:textId="77777777" w:rsidR="000861DC" w:rsidRPr="00DE56B2" w:rsidRDefault="00450585" w:rsidP="008A6580">
            <w:pPr>
              <w:rPr>
                <w:sz w:val="16"/>
                <w:szCs w:val="16"/>
              </w:rPr>
            </w:pPr>
            <w:r w:rsidRPr="00450585">
              <w:rPr>
                <w:sz w:val="16"/>
                <w:szCs w:val="16"/>
              </w:rPr>
              <w:t>historyDataId</w:t>
            </w:r>
          </w:p>
        </w:tc>
        <w:tc>
          <w:tcPr>
            <w:tcW w:w="2126" w:type="dxa"/>
          </w:tcPr>
          <w:p w14:paraId="289D9E7C" w14:textId="77777777" w:rsidR="00450585" w:rsidRPr="00450585" w:rsidRDefault="00450585" w:rsidP="008A6580">
            <w:pPr>
              <w:rPr>
                <w:sz w:val="16"/>
                <w:szCs w:val="16"/>
              </w:rPr>
            </w:pPr>
            <w:r w:rsidRPr="00450585">
              <w:rPr>
                <w:sz w:val="16"/>
                <w:szCs w:val="16"/>
              </w:rPr>
              <w:t>String</w:t>
            </w:r>
          </w:p>
          <w:p w14:paraId="41D5BB30" w14:textId="77777777" w:rsidR="000861DC" w:rsidRPr="00DE56B2" w:rsidRDefault="00450585" w:rsidP="008A6580">
            <w:pPr>
              <w:rPr>
                <w:sz w:val="16"/>
                <w:szCs w:val="16"/>
              </w:rPr>
            </w:pPr>
            <w:r w:rsidRPr="00450585">
              <w:rPr>
                <w:sz w:val="16"/>
                <w:szCs w:val="16"/>
              </w:rPr>
              <w:t>History Data ID not defined.</w:t>
            </w:r>
          </w:p>
        </w:tc>
        <w:tc>
          <w:tcPr>
            <w:tcW w:w="1134" w:type="dxa"/>
          </w:tcPr>
          <w:p w14:paraId="3F7AE67F" w14:textId="77777777" w:rsidR="000861DC" w:rsidRPr="00DE56B2" w:rsidRDefault="00450585" w:rsidP="008A6580">
            <w:pPr>
              <w:rPr>
                <w:sz w:val="16"/>
                <w:szCs w:val="16"/>
              </w:rPr>
            </w:pPr>
            <w:r w:rsidRPr="00450585">
              <w:rPr>
                <w:sz w:val="16"/>
                <w:szCs w:val="16"/>
              </w:rPr>
              <w:t>1</w:t>
            </w:r>
          </w:p>
        </w:tc>
        <w:tc>
          <w:tcPr>
            <w:tcW w:w="709" w:type="dxa"/>
          </w:tcPr>
          <w:p w14:paraId="68E9699B" w14:textId="77777777" w:rsidR="000861DC" w:rsidRPr="00DE56B2" w:rsidRDefault="00450585" w:rsidP="008A6580">
            <w:pPr>
              <w:rPr>
                <w:sz w:val="16"/>
                <w:szCs w:val="16"/>
              </w:rPr>
            </w:pPr>
            <w:r w:rsidRPr="00450585">
              <w:rPr>
                <w:sz w:val="16"/>
                <w:szCs w:val="16"/>
              </w:rPr>
              <w:t>R</w:t>
            </w:r>
          </w:p>
        </w:tc>
        <w:tc>
          <w:tcPr>
            <w:tcW w:w="3402" w:type="dxa"/>
          </w:tcPr>
          <w:p w14:paraId="5D85467C" w14:textId="15A4A8AF"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EDE17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CEF1A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BCECD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7AC00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984A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972F86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B01D9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16C47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1FD206D" w14:textId="77777777" w:rsidR="00450585" w:rsidRPr="00450585" w:rsidRDefault="00450585" w:rsidP="008A6580">
            <w:pPr>
              <w:spacing w:before="0" w:after="0" w:line="240" w:lineRule="auto"/>
              <w:rPr>
                <w:color w:val="7030A0"/>
                <w:sz w:val="16"/>
                <w:szCs w:val="16"/>
              </w:rPr>
            </w:pPr>
          </w:p>
        </w:tc>
      </w:tr>
      <w:tr w:rsidR="000861DC" w:rsidRPr="007A4AF1" w14:paraId="03C65DDB" w14:textId="77777777" w:rsidTr="005E729E">
        <w:tc>
          <w:tcPr>
            <w:tcW w:w="2326" w:type="dxa"/>
          </w:tcPr>
          <w:p w14:paraId="495DA0E1" w14:textId="77777777" w:rsidR="000861DC" w:rsidRPr="00DE56B2" w:rsidRDefault="00450585" w:rsidP="008A6580">
            <w:pPr>
              <w:rPr>
                <w:sz w:val="16"/>
                <w:szCs w:val="16"/>
              </w:rPr>
            </w:pPr>
            <w:r w:rsidRPr="00450585">
              <w:rPr>
                <w:sz w:val="16"/>
                <w:szCs w:val="16"/>
              </w:rPr>
              <w:t>periodEndTime</w:t>
            </w:r>
          </w:p>
        </w:tc>
        <w:tc>
          <w:tcPr>
            <w:tcW w:w="2126" w:type="dxa"/>
          </w:tcPr>
          <w:p w14:paraId="27F1B2B4" w14:textId="77777777" w:rsidR="00450585" w:rsidRPr="00450585" w:rsidRDefault="00450585" w:rsidP="008A6580">
            <w:pPr>
              <w:rPr>
                <w:sz w:val="16"/>
                <w:szCs w:val="16"/>
              </w:rPr>
            </w:pPr>
            <w:r w:rsidRPr="00450585">
              <w:rPr>
                <w:sz w:val="16"/>
                <w:szCs w:val="16"/>
              </w:rPr>
              <w:t>DateTime</w:t>
            </w:r>
          </w:p>
          <w:p w14:paraId="7E616A7E" w14:textId="77777777" w:rsidR="000861DC" w:rsidRPr="00DE56B2" w:rsidRDefault="00450585" w:rsidP="008A6580">
            <w:pPr>
              <w:rPr>
                <w:sz w:val="16"/>
                <w:szCs w:val="16"/>
              </w:rPr>
            </w:pPr>
            <w:r w:rsidRPr="00450585">
              <w:rPr>
                <w:sz w:val="16"/>
                <w:szCs w:val="16"/>
              </w:rPr>
              <w:t>./.</w:t>
            </w:r>
          </w:p>
        </w:tc>
        <w:tc>
          <w:tcPr>
            <w:tcW w:w="1134" w:type="dxa"/>
          </w:tcPr>
          <w:p w14:paraId="7A3F726F" w14:textId="77777777" w:rsidR="000861DC" w:rsidRPr="00DE56B2" w:rsidRDefault="00450585" w:rsidP="008A6580">
            <w:pPr>
              <w:rPr>
                <w:sz w:val="16"/>
                <w:szCs w:val="16"/>
              </w:rPr>
            </w:pPr>
            <w:r w:rsidRPr="00450585">
              <w:rPr>
                <w:sz w:val="16"/>
                <w:szCs w:val="16"/>
              </w:rPr>
              <w:t>1</w:t>
            </w:r>
          </w:p>
        </w:tc>
        <w:tc>
          <w:tcPr>
            <w:tcW w:w="709" w:type="dxa"/>
          </w:tcPr>
          <w:p w14:paraId="6F160688" w14:textId="77777777" w:rsidR="000861DC" w:rsidRPr="00DE56B2" w:rsidRDefault="00450585" w:rsidP="008A6580">
            <w:pPr>
              <w:rPr>
                <w:sz w:val="16"/>
                <w:szCs w:val="16"/>
              </w:rPr>
            </w:pPr>
            <w:r w:rsidRPr="00450585">
              <w:rPr>
                <w:sz w:val="16"/>
                <w:szCs w:val="16"/>
              </w:rPr>
              <w:t>R</w:t>
            </w:r>
          </w:p>
        </w:tc>
        <w:tc>
          <w:tcPr>
            <w:tcW w:w="3402" w:type="dxa"/>
          </w:tcPr>
          <w:p w14:paraId="3B057323" w14:textId="75C0F904"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1ED69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491A2B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C0E46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AB2F1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DD5FF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5B1D6B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2862A9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01C47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7EA54DC"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14:paraId="75E52132" w14:textId="77777777" w:rsidTr="005E729E">
        <w:tc>
          <w:tcPr>
            <w:tcW w:w="2326" w:type="dxa"/>
          </w:tcPr>
          <w:p w14:paraId="6C0B5D8B" w14:textId="77777777" w:rsidR="000861DC" w:rsidRPr="00DE56B2" w:rsidRDefault="00450585" w:rsidP="008A6580">
            <w:pPr>
              <w:rPr>
                <w:sz w:val="16"/>
                <w:szCs w:val="16"/>
              </w:rPr>
            </w:pPr>
            <w:r w:rsidRPr="00450585">
              <w:rPr>
                <w:sz w:val="16"/>
                <w:szCs w:val="16"/>
              </w:rPr>
              <w:t>granularityPeriod</w:t>
            </w:r>
          </w:p>
        </w:tc>
        <w:tc>
          <w:tcPr>
            <w:tcW w:w="2126" w:type="dxa"/>
          </w:tcPr>
          <w:p w14:paraId="0B10862D" w14:textId="77777777" w:rsidR="00450585" w:rsidRPr="00450585" w:rsidRDefault="00450585" w:rsidP="008A6580">
            <w:pPr>
              <w:rPr>
                <w:sz w:val="16"/>
                <w:szCs w:val="16"/>
              </w:rPr>
            </w:pPr>
            <w:r w:rsidRPr="00450585">
              <w:rPr>
                <w:sz w:val="16"/>
                <w:szCs w:val="16"/>
              </w:rPr>
              <w:t>GranularityPeriodType</w:t>
            </w:r>
          </w:p>
          <w:p w14:paraId="13F81663" w14:textId="77777777" w:rsidR="000861DC" w:rsidRPr="00DE56B2" w:rsidRDefault="00450585" w:rsidP="008A6580">
            <w:pPr>
              <w:rPr>
                <w:sz w:val="16"/>
                <w:szCs w:val="16"/>
              </w:rPr>
            </w:pPr>
            <w:r w:rsidRPr="00450585">
              <w:rPr>
                <w:sz w:val="16"/>
                <w:szCs w:val="16"/>
              </w:rPr>
              <w:lastRenderedPageBreak/>
              <w:t>NOT_YET_DEFINED</w:t>
            </w:r>
          </w:p>
        </w:tc>
        <w:tc>
          <w:tcPr>
            <w:tcW w:w="1134" w:type="dxa"/>
          </w:tcPr>
          <w:p w14:paraId="2F7F839F" w14:textId="77777777" w:rsidR="000861DC" w:rsidRPr="00DE56B2" w:rsidRDefault="00450585" w:rsidP="008A6580">
            <w:pPr>
              <w:rPr>
                <w:sz w:val="16"/>
                <w:szCs w:val="16"/>
              </w:rPr>
            </w:pPr>
            <w:r w:rsidRPr="00450585">
              <w:rPr>
                <w:sz w:val="16"/>
                <w:szCs w:val="16"/>
              </w:rPr>
              <w:lastRenderedPageBreak/>
              <w:t>1</w:t>
            </w:r>
          </w:p>
        </w:tc>
        <w:tc>
          <w:tcPr>
            <w:tcW w:w="709" w:type="dxa"/>
          </w:tcPr>
          <w:p w14:paraId="49E93251" w14:textId="77777777" w:rsidR="000861DC" w:rsidRPr="00DE56B2" w:rsidRDefault="00450585" w:rsidP="008A6580">
            <w:pPr>
              <w:rPr>
                <w:sz w:val="16"/>
                <w:szCs w:val="16"/>
              </w:rPr>
            </w:pPr>
            <w:r w:rsidRPr="00450585">
              <w:rPr>
                <w:sz w:val="16"/>
                <w:szCs w:val="16"/>
              </w:rPr>
              <w:t>R</w:t>
            </w:r>
          </w:p>
        </w:tc>
        <w:tc>
          <w:tcPr>
            <w:tcW w:w="3402" w:type="dxa"/>
          </w:tcPr>
          <w:p w14:paraId="123C392D" w14:textId="2B093BC0"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6A2E7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38571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15200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1E5CA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7792B5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24D82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29FD29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85F5F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DEDC682" w14:textId="77777777" w:rsidR="00450585" w:rsidRPr="00450585" w:rsidRDefault="00450585" w:rsidP="008A6580">
            <w:pPr>
              <w:spacing w:before="0" w:after="0" w:line="240" w:lineRule="auto"/>
              <w:rPr>
                <w:color w:val="7030A0"/>
                <w:sz w:val="16"/>
                <w:szCs w:val="16"/>
              </w:rPr>
            </w:pPr>
            <w:r w:rsidRPr="007A4AF1">
              <w:rPr>
                <w:sz w:val="16"/>
                <w:szCs w:val="16"/>
              </w:rPr>
              <w:lastRenderedPageBreak/>
              <w:t>Time period between reset of the underlying counter.</w:t>
            </w:r>
          </w:p>
        </w:tc>
      </w:tr>
      <w:tr w:rsidR="000861DC" w:rsidRPr="007A4AF1" w14:paraId="724DEB26" w14:textId="77777777" w:rsidTr="005E729E">
        <w:tc>
          <w:tcPr>
            <w:tcW w:w="2326" w:type="dxa"/>
          </w:tcPr>
          <w:p w14:paraId="72376F4D" w14:textId="77777777" w:rsidR="000861DC" w:rsidRPr="00DE56B2" w:rsidRDefault="00450585" w:rsidP="008A6580">
            <w:pPr>
              <w:rPr>
                <w:sz w:val="16"/>
                <w:szCs w:val="16"/>
              </w:rPr>
            </w:pPr>
            <w:r w:rsidRPr="00450585">
              <w:rPr>
                <w:sz w:val="16"/>
                <w:szCs w:val="16"/>
              </w:rPr>
              <w:t>objectClass</w:t>
            </w:r>
          </w:p>
        </w:tc>
        <w:tc>
          <w:tcPr>
            <w:tcW w:w="2126" w:type="dxa"/>
          </w:tcPr>
          <w:p w14:paraId="53B5CBCA" w14:textId="77777777" w:rsidR="00450585" w:rsidRPr="00450585" w:rsidRDefault="00450585" w:rsidP="008A6580">
            <w:pPr>
              <w:rPr>
                <w:sz w:val="16"/>
                <w:szCs w:val="16"/>
              </w:rPr>
            </w:pPr>
            <w:r w:rsidRPr="00450585">
              <w:rPr>
                <w:sz w:val="16"/>
                <w:szCs w:val="16"/>
              </w:rPr>
              <w:t>ObjectIdentifier</w:t>
            </w:r>
          </w:p>
          <w:p w14:paraId="0057F71A" w14:textId="77777777" w:rsidR="000861DC" w:rsidRPr="00DE56B2" w:rsidRDefault="00450585" w:rsidP="008A6580">
            <w:pPr>
              <w:rPr>
                <w:sz w:val="16"/>
                <w:szCs w:val="16"/>
              </w:rPr>
            </w:pPr>
            <w:r w:rsidRPr="00450585">
              <w:rPr>
                <w:sz w:val="16"/>
                <w:szCs w:val="16"/>
              </w:rPr>
              <w:t>./.</w:t>
            </w:r>
          </w:p>
        </w:tc>
        <w:tc>
          <w:tcPr>
            <w:tcW w:w="1134" w:type="dxa"/>
          </w:tcPr>
          <w:p w14:paraId="49AF5771" w14:textId="77777777" w:rsidR="000861DC" w:rsidRPr="00DE56B2" w:rsidRDefault="00450585" w:rsidP="008A6580">
            <w:pPr>
              <w:rPr>
                <w:sz w:val="16"/>
                <w:szCs w:val="16"/>
              </w:rPr>
            </w:pPr>
            <w:r w:rsidRPr="00450585">
              <w:rPr>
                <w:sz w:val="16"/>
                <w:szCs w:val="16"/>
              </w:rPr>
              <w:t>1</w:t>
            </w:r>
          </w:p>
        </w:tc>
        <w:tc>
          <w:tcPr>
            <w:tcW w:w="709" w:type="dxa"/>
          </w:tcPr>
          <w:p w14:paraId="66BA7054" w14:textId="77777777" w:rsidR="000861DC" w:rsidRPr="00DE56B2" w:rsidRDefault="00450585" w:rsidP="008A6580">
            <w:pPr>
              <w:rPr>
                <w:sz w:val="16"/>
                <w:szCs w:val="16"/>
              </w:rPr>
            </w:pPr>
            <w:r w:rsidRPr="00450585">
              <w:rPr>
                <w:sz w:val="16"/>
                <w:szCs w:val="16"/>
              </w:rPr>
              <w:t>R</w:t>
            </w:r>
          </w:p>
        </w:tc>
        <w:tc>
          <w:tcPr>
            <w:tcW w:w="3402" w:type="dxa"/>
          </w:tcPr>
          <w:p w14:paraId="19742C6C" w14:textId="30ED346C"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D8DFE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312BB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0B866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D2EC8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6CAD1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DC7FA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CEAA7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26F6B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76CC1A7" w14:textId="77777777"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14:paraId="77EBCD82" w14:textId="77777777" w:rsidTr="005E729E">
        <w:tc>
          <w:tcPr>
            <w:tcW w:w="2326" w:type="dxa"/>
          </w:tcPr>
          <w:p w14:paraId="32430C94" w14:textId="77777777" w:rsidR="000861DC" w:rsidRPr="00DE56B2" w:rsidRDefault="00450585" w:rsidP="008A6580">
            <w:pPr>
              <w:rPr>
                <w:sz w:val="16"/>
                <w:szCs w:val="16"/>
              </w:rPr>
            </w:pPr>
            <w:r w:rsidRPr="00450585">
              <w:rPr>
                <w:sz w:val="16"/>
                <w:szCs w:val="16"/>
              </w:rPr>
              <w:t>nameBinding</w:t>
            </w:r>
          </w:p>
        </w:tc>
        <w:tc>
          <w:tcPr>
            <w:tcW w:w="2126" w:type="dxa"/>
          </w:tcPr>
          <w:p w14:paraId="5146572A" w14:textId="77777777" w:rsidR="00450585" w:rsidRPr="00450585" w:rsidRDefault="00450585" w:rsidP="008A6580">
            <w:pPr>
              <w:rPr>
                <w:sz w:val="16"/>
                <w:szCs w:val="16"/>
              </w:rPr>
            </w:pPr>
            <w:r w:rsidRPr="00450585">
              <w:rPr>
                <w:sz w:val="16"/>
                <w:szCs w:val="16"/>
              </w:rPr>
              <w:t>ObjectIdentifier</w:t>
            </w:r>
          </w:p>
          <w:p w14:paraId="128AD874" w14:textId="77777777" w:rsidR="000861DC" w:rsidRPr="00DE56B2" w:rsidRDefault="00450585" w:rsidP="008A6580">
            <w:pPr>
              <w:rPr>
                <w:sz w:val="16"/>
                <w:szCs w:val="16"/>
              </w:rPr>
            </w:pPr>
            <w:r w:rsidRPr="00450585">
              <w:rPr>
                <w:sz w:val="16"/>
                <w:szCs w:val="16"/>
              </w:rPr>
              <w:t>./.</w:t>
            </w:r>
          </w:p>
        </w:tc>
        <w:tc>
          <w:tcPr>
            <w:tcW w:w="1134" w:type="dxa"/>
          </w:tcPr>
          <w:p w14:paraId="739E86B8" w14:textId="77777777" w:rsidR="000861DC" w:rsidRPr="00DE56B2" w:rsidRDefault="00450585" w:rsidP="008A6580">
            <w:pPr>
              <w:rPr>
                <w:sz w:val="16"/>
                <w:szCs w:val="16"/>
              </w:rPr>
            </w:pPr>
            <w:r w:rsidRPr="00450585">
              <w:rPr>
                <w:sz w:val="16"/>
                <w:szCs w:val="16"/>
              </w:rPr>
              <w:t>1</w:t>
            </w:r>
          </w:p>
        </w:tc>
        <w:tc>
          <w:tcPr>
            <w:tcW w:w="709" w:type="dxa"/>
          </w:tcPr>
          <w:p w14:paraId="23A343F8" w14:textId="77777777" w:rsidR="000861DC" w:rsidRPr="00DE56B2" w:rsidRDefault="00450585" w:rsidP="008A6580">
            <w:pPr>
              <w:rPr>
                <w:sz w:val="16"/>
                <w:szCs w:val="16"/>
              </w:rPr>
            </w:pPr>
            <w:r w:rsidRPr="00450585">
              <w:rPr>
                <w:sz w:val="16"/>
                <w:szCs w:val="16"/>
              </w:rPr>
              <w:t>R</w:t>
            </w:r>
          </w:p>
        </w:tc>
        <w:tc>
          <w:tcPr>
            <w:tcW w:w="3402" w:type="dxa"/>
          </w:tcPr>
          <w:p w14:paraId="49735623" w14:textId="606696F1"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BC5CC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D3FEC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861AD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641DD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CFEE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EF40F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0B290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B3109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34ACEC9" w14:textId="77777777" w:rsidR="00450585" w:rsidRPr="00450585" w:rsidRDefault="00450585" w:rsidP="008A6580">
            <w:pPr>
              <w:spacing w:before="0" w:after="0" w:line="240" w:lineRule="auto"/>
              <w:rPr>
                <w:color w:val="7030A0"/>
                <w:sz w:val="16"/>
                <w:szCs w:val="16"/>
              </w:rPr>
            </w:pPr>
          </w:p>
        </w:tc>
      </w:tr>
      <w:tr w:rsidR="000861DC" w:rsidRPr="007A4AF1" w14:paraId="7CA5B31F" w14:textId="77777777" w:rsidTr="005E729E">
        <w:tc>
          <w:tcPr>
            <w:tcW w:w="2326" w:type="dxa"/>
          </w:tcPr>
          <w:p w14:paraId="2C37E1EC" w14:textId="77777777" w:rsidR="000861DC" w:rsidRPr="00DE56B2" w:rsidRDefault="00450585" w:rsidP="008A6580">
            <w:pPr>
              <w:rPr>
                <w:sz w:val="16"/>
                <w:szCs w:val="16"/>
              </w:rPr>
            </w:pPr>
            <w:r w:rsidRPr="00450585">
              <w:rPr>
                <w:sz w:val="16"/>
                <w:szCs w:val="16"/>
              </w:rPr>
              <w:t>packages</w:t>
            </w:r>
          </w:p>
        </w:tc>
        <w:tc>
          <w:tcPr>
            <w:tcW w:w="2126" w:type="dxa"/>
          </w:tcPr>
          <w:p w14:paraId="76E2F193" w14:textId="77777777" w:rsidR="00450585" w:rsidRPr="00450585" w:rsidRDefault="00450585" w:rsidP="008A6580">
            <w:pPr>
              <w:rPr>
                <w:sz w:val="16"/>
                <w:szCs w:val="16"/>
              </w:rPr>
            </w:pPr>
            <w:r w:rsidRPr="00450585">
              <w:rPr>
                <w:sz w:val="16"/>
                <w:szCs w:val="16"/>
              </w:rPr>
              <w:t>ObjectIdentifier</w:t>
            </w:r>
          </w:p>
          <w:p w14:paraId="7B5A823E" w14:textId="77777777" w:rsidR="000861DC" w:rsidRPr="00DE56B2" w:rsidRDefault="00450585" w:rsidP="008A6580">
            <w:pPr>
              <w:rPr>
                <w:sz w:val="16"/>
                <w:szCs w:val="16"/>
              </w:rPr>
            </w:pPr>
            <w:r w:rsidRPr="00450585">
              <w:rPr>
                <w:sz w:val="16"/>
                <w:szCs w:val="16"/>
              </w:rPr>
              <w:t>./.</w:t>
            </w:r>
          </w:p>
        </w:tc>
        <w:tc>
          <w:tcPr>
            <w:tcW w:w="1134" w:type="dxa"/>
          </w:tcPr>
          <w:p w14:paraId="5A438FD0" w14:textId="77777777" w:rsidR="000861DC" w:rsidRPr="00DE56B2" w:rsidRDefault="00450585" w:rsidP="008A6580">
            <w:pPr>
              <w:rPr>
                <w:sz w:val="16"/>
                <w:szCs w:val="16"/>
              </w:rPr>
            </w:pPr>
            <w:r w:rsidRPr="00450585">
              <w:rPr>
                <w:sz w:val="16"/>
                <w:szCs w:val="16"/>
              </w:rPr>
              <w:t>0..*</w:t>
            </w:r>
          </w:p>
        </w:tc>
        <w:tc>
          <w:tcPr>
            <w:tcW w:w="709" w:type="dxa"/>
          </w:tcPr>
          <w:p w14:paraId="6CF1122D" w14:textId="77777777" w:rsidR="000861DC" w:rsidRPr="00DE56B2" w:rsidRDefault="00450585" w:rsidP="008A6580">
            <w:pPr>
              <w:rPr>
                <w:sz w:val="16"/>
                <w:szCs w:val="16"/>
              </w:rPr>
            </w:pPr>
            <w:r w:rsidRPr="00450585">
              <w:rPr>
                <w:sz w:val="16"/>
                <w:szCs w:val="16"/>
              </w:rPr>
              <w:t>R</w:t>
            </w:r>
          </w:p>
        </w:tc>
        <w:tc>
          <w:tcPr>
            <w:tcW w:w="3402" w:type="dxa"/>
          </w:tcPr>
          <w:p w14:paraId="77532C99" w14:textId="0BC6276C"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E2EB4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86913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211A6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A2882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F222E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D5A119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36172E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80A4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E3404B8" w14:textId="77777777" w:rsidR="00450585" w:rsidRPr="00450585" w:rsidRDefault="00450585" w:rsidP="008A6580">
            <w:pPr>
              <w:spacing w:before="0" w:after="0" w:line="240" w:lineRule="auto"/>
              <w:rPr>
                <w:color w:val="7030A0"/>
                <w:sz w:val="16"/>
                <w:szCs w:val="16"/>
              </w:rPr>
            </w:pPr>
          </w:p>
        </w:tc>
      </w:tr>
      <w:tr w:rsidR="000861DC" w:rsidRPr="007A4AF1" w14:paraId="5A306D0C" w14:textId="77777777" w:rsidTr="005E729E">
        <w:tc>
          <w:tcPr>
            <w:tcW w:w="2326" w:type="dxa"/>
          </w:tcPr>
          <w:p w14:paraId="7BD5B9DF" w14:textId="77777777" w:rsidR="000861DC" w:rsidRPr="00DE56B2" w:rsidRDefault="00450585" w:rsidP="008A6580">
            <w:pPr>
              <w:rPr>
                <w:sz w:val="16"/>
                <w:szCs w:val="16"/>
              </w:rPr>
            </w:pPr>
            <w:r w:rsidRPr="00450585">
              <w:rPr>
                <w:sz w:val="16"/>
                <w:szCs w:val="16"/>
              </w:rPr>
              <w:t>allomorphs</w:t>
            </w:r>
          </w:p>
        </w:tc>
        <w:tc>
          <w:tcPr>
            <w:tcW w:w="2126" w:type="dxa"/>
          </w:tcPr>
          <w:p w14:paraId="5148ABE7" w14:textId="77777777" w:rsidR="00450585" w:rsidRPr="00450585" w:rsidRDefault="00450585" w:rsidP="008A6580">
            <w:pPr>
              <w:rPr>
                <w:sz w:val="16"/>
                <w:szCs w:val="16"/>
              </w:rPr>
            </w:pPr>
            <w:r w:rsidRPr="00450585">
              <w:rPr>
                <w:sz w:val="16"/>
                <w:szCs w:val="16"/>
              </w:rPr>
              <w:t>ObjectIdentifier</w:t>
            </w:r>
          </w:p>
          <w:p w14:paraId="6BF79B8D" w14:textId="77777777" w:rsidR="000861DC" w:rsidRPr="00DE56B2" w:rsidRDefault="00450585" w:rsidP="008A6580">
            <w:pPr>
              <w:rPr>
                <w:sz w:val="16"/>
                <w:szCs w:val="16"/>
              </w:rPr>
            </w:pPr>
            <w:r w:rsidRPr="00450585">
              <w:rPr>
                <w:sz w:val="16"/>
                <w:szCs w:val="16"/>
              </w:rPr>
              <w:t>./.</w:t>
            </w:r>
          </w:p>
        </w:tc>
        <w:tc>
          <w:tcPr>
            <w:tcW w:w="1134" w:type="dxa"/>
          </w:tcPr>
          <w:p w14:paraId="151759E0" w14:textId="77777777" w:rsidR="000861DC" w:rsidRPr="00DE56B2" w:rsidRDefault="00450585" w:rsidP="008A6580">
            <w:pPr>
              <w:rPr>
                <w:sz w:val="16"/>
                <w:szCs w:val="16"/>
              </w:rPr>
            </w:pPr>
            <w:r w:rsidRPr="00450585">
              <w:rPr>
                <w:sz w:val="16"/>
                <w:szCs w:val="16"/>
              </w:rPr>
              <w:t>0..*</w:t>
            </w:r>
          </w:p>
        </w:tc>
        <w:tc>
          <w:tcPr>
            <w:tcW w:w="709" w:type="dxa"/>
          </w:tcPr>
          <w:p w14:paraId="3BDF9E59" w14:textId="77777777" w:rsidR="000861DC" w:rsidRPr="00DE56B2" w:rsidRDefault="00450585" w:rsidP="008A6580">
            <w:pPr>
              <w:rPr>
                <w:sz w:val="16"/>
                <w:szCs w:val="16"/>
              </w:rPr>
            </w:pPr>
            <w:r w:rsidRPr="00450585">
              <w:rPr>
                <w:sz w:val="16"/>
                <w:szCs w:val="16"/>
              </w:rPr>
              <w:t>R</w:t>
            </w:r>
          </w:p>
        </w:tc>
        <w:tc>
          <w:tcPr>
            <w:tcW w:w="3402" w:type="dxa"/>
          </w:tcPr>
          <w:p w14:paraId="0CCA8A1C" w14:textId="66227513"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211C7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4E59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EBA19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47D2A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CC17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0B503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56A29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A8A8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2427286" w14:textId="77777777" w:rsidR="00450585" w:rsidRPr="00450585" w:rsidRDefault="00450585" w:rsidP="008A6580">
            <w:pPr>
              <w:spacing w:before="0" w:after="0" w:line="240" w:lineRule="auto"/>
              <w:rPr>
                <w:color w:val="7030A0"/>
                <w:sz w:val="16"/>
                <w:szCs w:val="16"/>
              </w:rPr>
            </w:pPr>
          </w:p>
        </w:tc>
      </w:tr>
    </w:tbl>
    <w:p w14:paraId="0ED4548E" w14:textId="77777777" w:rsidR="004231FC" w:rsidRPr="00FA3F1C" w:rsidRDefault="004231FC" w:rsidP="00325F35">
      <w:pPr>
        <w:pStyle w:val="berschrift2"/>
      </w:pPr>
      <w:bookmarkStart w:id="347" w:name="_Toc10215741"/>
      <w:bookmarkStart w:id="348" w:name="_Toc7534143"/>
      <w:r w:rsidRPr="00FA3F1C">
        <w:t>LayerProtocol</w:t>
      </w:r>
      <w:bookmarkEnd w:id="347"/>
      <w:bookmarkEnd w:id="348"/>
    </w:p>
    <w:p w14:paraId="02BC9458" w14:textId="77777777" w:rsidR="004231FC" w:rsidRDefault="004231FC" w:rsidP="008A6580">
      <w:pPr>
        <w:spacing w:before="0" w:after="0" w:line="240" w:lineRule="auto"/>
        <w:rPr>
          <w:color w:val="7030A0"/>
        </w:rPr>
      </w:pPr>
    </w:p>
    <w:p w14:paraId="1793B5C2" w14:textId="77777777" w:rsidR="004231FC" w:rsidRDefault="004231FC" w:rsidP="008A6580">
      <w:pPr>
        <w:spacing w:before="0" w:after="0" w:line="240" w:lineRule="auto"/>
      </w:pPr>
      <w:r>
        <w:t>Applied stereotypes:</w:t>
      </w:r>
    </w:p>
    <w:p w14:paraId="18B09964" w14:textId="77777777" w:rsidR="004231FC" w:rsidRDefault="00E02030" w:rsidP="008A6580">
      <w:pPr>
        <w:pStyle w:val="Listenabsatz"/>
        <w:numPr>
          <w:ilvl w:val="0"/>
          <w:numId w:val="16"/>
        </w:numPr>
        <w:spacing w:before="0" w:after="0" w:line="240" w:lineRule="auto"/>
      </w:pPr>
      <w:r>
        <w:lastRenderedPageBreak/>
        <w:t>Obsolete</w:t>
      </w:r>
    </w:p>
    <w:p w14:paraId="49F94780" w14:textId="77777777" w:rsidR="004231FC" w:rsidRDefault="00E02030" w:rsidP="008A6580">
      <w:pPr>
        <w:pStyle w:val="Listenabsatz"/>
        <w:numPr>
          <w:ilvl w:val="0"/>
          <w:numId w:val="16"/>
        </w:numPr>
        <w:spacing w:before="0" w:after="0" w:line="240" w:lineRule="auto"/>
      </w:pPr>
      <w:r>
        <w:t>OpenInterfaceModelClass</w:t>
      </w:r>
    </w:p>
    <w:p w14:paraId="7B38DFD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14:paraId="4FF08CA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14:paraId="5A51CAFF" w14:textId="77777777" w:rsidR="004231FC" w:rsidRDefault="00E02030" w:rsidP="008A6580">
      <w:pPr>
        <w:pStyle w:val="Listenabsatz"/>
        <w:numPr>
          <w:ilvl w:val="0"/>
          <w:numId w:val="16"/>
        </w:numPr>
        <w:spacing w:before="0" w:after="0" w:line="240" w:lineRule="auto"/>
      </w:pPr>
      <w:r>
        <w:t>OpenModelClass</w:t>
      </w:r>
    </w:p>
    <w:p w14:paraId="0EE5860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653C23E" w14:textId="77777777" w:rsidR="004231FC" w:rsidRPr="00FA3F1C" w:rsidRDefault="004231FC" w:rsidP="00325F35">
      <w:pPr>
        <w:pStyle w:val="berschrift2"/>
      </w:pPr>
      <w:bookmarkStart w:id="349" w:name="_Toc10215742"/>
      <w:bookmarkStart w:id="350" w:name="_Toc7534144"/>
      <w:r w:rsidRPr="00FA3F1C">
        <w:t>PolicingProfile</w:t>
      </w:r>
      <w:bookmarkEnd w:id="349"/>
      <w:bookmarkEnd w:id="350"/>
    </w:p>
    <w:p w14:paraId="264F7621" w14:textId="77777777" w:rsidR="004231FC" w:rsidRDefault="004231FC" w:rsidP="008A6580">
      <w:pPr>
        <w:spacing w:before="0" w:after="0" w:line="240" w:lineRule="auto"/>
        <w:rPr>
          <w:color w:val="7030A0"/>
        </w:rPr>
      </w:pPr>
    </w:p>
    <w:p w14:paraId="51738CE7" w14:textId="77777777" w:rsidR="004231FC" w:rsidRDefault="004231FC" w:rsidP="008A6580">
      <w:pPr>
        <w:spacing w:before="0" w:after="0" w:line="240" w:lineRule="auto"/>
      </w:pPr>
      <w:r>
        <w:t>Applied stereotypes:</w:t>
      </w:r>
    </w:p>
    <w:p w14:paraId="58F16D9B" w14:textId="77777777" w:rsidR="004231FC" w:rsidRDefault="00E02030" w:rsidP="008A6580">
      <w:pPr>
        <w:pStyle w:val="Listenabsatz"/>
        <w:numPr>
          <w:ilvl w:val="0"/>
          <w:numId w:val="16"/>
        </w:numPr>
        <w:spacing w:before="0" w:after="0" w:line="240" w:lineRule="auto"/>
      </w:pPr>
      <w:r>
        <w:t>Obsolete</w:t>
      </w:r>
    </w:p>
    <w:p w14:paraId="4106BE88" w14:textId="77777777" w:rsidR="004231FC" w:rsidRDefault="00E02030" w:rsidP="008A6580">
      <w:pPr>
        <w:pStyle w:val="Listenabsatz"/>
        <w:numPr>
          <w:ilvl w:val="0"/>
          <w:numId w:val="16"/>
        </w:numPr>
        <w:spacing w:before="0" w:after="0" w:line="240" w:lineRule="auto"/>
      </w:pPr>
      <w:r>
        <w:t>OpenInterfaceModelClass</w:t>
      </w:r>
    </w:p>
    <w:p w14:paraId="3AC83E7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14:paraId="2F11845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14:paraId="4E0EFC62" w14:textId="77777777" w:rsidR="004231FC" w:rsidRDefault="00E02030" w:rsidP="008A6580">
      <w:pPr>
        <w:pStyle w:val="Listenabsatz"/>
        <w:numPr>
          <w:ilvl w:val="0"/>
          <w:numId w:val="16"/>
        </w:numPr>
        <w:spacing w:before="0" w:after="0" w:line="240" w:lineRule="auto"/>
      </w:pPr>
      <w:r>
        <w:t>OpenModelClass</w:t>
      </w:r>
    </w:p>
    <w:p w14:paraId="2FF5225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A32CB7A" w14:textId="77777777" w:rsidR="004231FC" w:rsidRPr="00FA3F1C" w:rsidRDefault="004231FC" w:rsidP="00325F35">
      <w:pPr>
        <w:pStyle w:val="berschrift2"/>
      </w:pPr>
      <w:bookmarkStart w:id="351" w:name="_Toc10215743"/>
      <w:bookmarkStart w:id="352" w:name="_Toc7534145"/>
      <w:r w:rsidRPr="00FA3F1C">
        <w:t>WredProfile</w:t>
      </w:r>
      <w:bookmarkEnd w:id="351"/>
      <w:bookmarkEnd w:id="352"/>
    </w:p>
    <w:p w14:paraId="39B4F4CB" w14:textId="77777777" w:rsidR="004231FC" w:rsidRDefault="004231FC" w:rsidP="008A6580">
      <w:pPr>
        <w:spacing w:before="0" w:after="0" w:line="240" w:lineRule="auto"/>
        <w:rPr>
          <w:color w:val="7030A0"/>
        </w:rPr>
      </w:pPr>
    </w:p>
    <w:p w14:paraId="6E1FD1AE" w14:textId="77777777" w:rsidR="004231FC" w:rsidRDefault="004231FC" w:rsidP="008A6580">
      <w:pPr>
        <w:spacing w:before="0" w:after="0" w:line="240" w:lineRule="auto"/>
      </w:pPr>
      <w:r>
        <w:t>Applied stereotypes:</w:t>
      </w:r>
    </w:p>
    <w:p w14:paraId="55BBFA6B" w14:textId="77777777" w:rsidR="004231FC" w:rsidRDefault="00E02030" w:rsidP="008A6580">
      <w:pPr>
        <w:pStyle w:val="Listenabsatz"/>
        <w:numPr>
          <w:ilvl w:val="0"/>
          <w:numId w:val="16"/>
        </w:numPr>
        <w:spacing w:before="0" w:after="0" w:line="240" w:lineRule="auto"/>
      </w:pPr>
      <w:r>
        <w:t>Obsolete</w:t>
      </w:r>
    </w:p>
    <w:p w14:paraId="2782BE9A" w14:textId="77777777" w:rsidR="004231FC" w:rsidRDefault="00E02030" w:rsidP="008A6580">
      <w:pPr>
        <w:pStyle w:val="Listenabsatz"/>
        <w:numPr>
          <w:ilvl w:val="0"/>
          <w:numId w:val="16"/>
        </w:numPr>
        <w:spacing w:before="0" w:after="0" w:line="240" w:lineRule="auto"/>
      </w:pPr>
      <w:r>
        <w:t>OpenInterfaceModelClass</w:t>
      </w:r>
    </w:p>
    <w:p w14:paraId="5DD6EAB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14:paraId="18F7675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14:paraId="66444DEB" w14:textId="77777777" w:rsidR="004231FC" w:rsidRDefault="00E02030" w:rsidP="008A6580">
      <w:pPr>
        <w:pStyle w:val="Listenabsatz"/>
        <w:numPr>
          <w:ilvl w:val="0"/>
          <w:numId w:val="16"/>
        </w:numPr>
        <w:spacing w:before="0" w:after="0" w:line="240" w:lineRule="auto"/>
      </w:pPr>
      <w:r>
        <w:t>OpenModelClass</w:t>
      </w:r>
    </w:p>
    <w:p w14:paraId="656E1DF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C816926" w14:textId="77777777" w:rsidR="000861DC" w:rsidRPr="008006E6" w:rsidRDefault="000861DC" w:rsidP="00FB359C">
      <w:pPr>
        <w:pStyle w:val="berschrift1"/>
      </w:pPr>
      <w:bookmarkStart w:id="353" w:name="_Toc10215744"/>
      <w:bookmarkStart w:id="354" w:name="_Toc7534146"/>
      <w:r>
        <w:t>Data Types</w:t>
      </w:r>
      <w:bookmarkEnd w:id="353"/>
      <w:bookmarkEnd w:id="354"/>
    </w:p>
    <w:p w14:paraId="1BABA269" w14:textId="77777777" w:rsidR="000861DC" w:rsidRDefault="000861DC" w:rsidP="00325F35">
      <w:pPr>
        <w:pStyle w:val="berschrift2"/>
      </w:pPr>
      <w:bookmarkStart w:id="355" w:name="_Toc10215745"/>
      <w:bookmarkStart w:id="356" w:name="_Toc7534147"/>
      <w:r>
        <w:t>AvailableQueueType</w:t>
      </w:r>
      <w:bookmarkEnd w:id="355"/>
      <w:bookmarkEnd w:id="356"/>
    </w:p>
    <w:p w14:paraId="22825430" w14:textId="77777777" w:rsidR="000861DC" w:rsidRDefault="000861DC" w:rsidP="008A6580">
      <w:pPr>
        <w:spacing w:before="0" w:after="0" w:line="240" w:lineRule="auto"/>
      </w:pPr>
      <w:r>
        <w:t>Applied Stereotypes:</w:t>
      </w:r>
    </w:p>
    <w:p w14:paraId="7CE47832" w14:textId="77777777" w:rsidR="00E82E8C" w:rsidRDefault="00E82E8C" w:rsidP="008A6580">
      <w:pPr>
        <w:spacing w:before="0" w:after="0" w:line="240" w:lineRule="auto"/>
        <w:rPr>
          <w:color w:val="FF0000"/>
        </w:rPr>
      </w:pPr>
    </w:p>
    <w:p w14:paraId="63E4104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AvailableQueueType</w:t>
      </w:r>
    </w:p>
    <w:p w14:paraId="3F521072" w14:textId="0B9BA23E"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AvailableQueueType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CC4C9C4" w14:textId="77777777" w:rsidTr="005E729E">
        <w:tc>
          <w:tcPr>
            <w:tcW w:w="2320" w:type="dxa"/>
          </w:tcPr>
          <w:p w14:paraId="4A4DC14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3FC8EC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AFEDEF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EBC355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55750B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1C0CEA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83C196A" w14:textId="77777777" w:rsidTr="005E729E">
        <w:tc>
          <w:tcPr>
            <w:tcW w:w="2326" w:type="dxa"/>
          </w:tcPr>
          <w:p w14:paraId="647D29A9" w14:textId="77777777" w:rsidR="000861DC" w:rsidRPr="00DE56B2" w:rsidRDefault="000861DC" w:rsidP="008A6580">
            <w:pPr>
              <w:rPr>
                <w:sz w:val="16"/>
                <w:szCs w:val="16"/>
              </w:rPr>
            </w:pPr>
            <w:r w:rsidRPr="00DE56B2">
              <w:rPr>
                <w:sz w:val="16"/>
                <w:szCs w:val="16"/>
              </w:rPr>
              <w:t>queueName</w:t>
            </w:r>
          </w:p>
        </w:tc>
        <w:tc>
          <w:tcPr>
            <w:tcW w:w="2126" w:type="dxa"/>
          </w:tcPr>
          <w:p w14:paraId="30B420D9"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QueueNameType</w:t>
            </w:r>
          </w:p>
          <w:p w14:paraId="095CE041"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QUEUENAME_NOT_YET_DEFINED</w:t>
            </w:r>
          </w:p>
        </w:tc>
        <w:tc>
          <w:tcPr>
            <w:tcW w:w="1134" w:type="dxa"/>
          </w:tcPr>
          <w:p w14:paraId="4B13D2AA" w14:textId="77777777" w:rsidR="000861DC" w:rsidRPr="00DE56B2" w:rsidRDefault="00DE223B" w:rsidP="008A6580">
            <w:pPr>
              <w:rPr>
                <w:sz w:val="16"/>
                <w:szCs w:val="16"/>
              </w:rPr>
            </w:pPr>
            <w:r w:rsidRPr="00803FDC">
              <w:rPr>
                <w:sz w:val="16"/>
                <w:szCs w:val="16"/>
              </w:rPr>
              <w:t>1</w:t>
            </w:r>
          </w:p>
        </w:tc>
        <w:tc>
          <w:tcPr>
            <w:tcW w:w="736" w:type="dxa"/>
          </w:tcPr>
          <w:p w14:paraId="52858E50" w14:textId="77777777" w:rsidR="000861DC" w:rsidRPr="00DE56B2" w:rsidRDefault="00DE223B" w:rsidP="008A6580">
            <w:pPr>
              <w:rPr>
                <w:sz w:val="16"/>
                <w:szCs w:val="16"/>
              </w:rPr>
            </w:pPr>
            <w:r w:rsidRPr="00803FDC">
              <w:rPr>
                <w:sz w:val="16"/>
                <w:szCs w:val="16"/>
              </w:rPr>
              <w:t>R</w:t>
            </w:r>
          </w:p>
        </w:tc>
        <w:tc>
          <w:tcPr>
            <w:tcW w:w="3330" w:type="dxa"/>
          </w:tcPr>
          <w:p w14:paraId="68B162A2"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7821DD4E"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14:paraId="4633EE39"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14:paraId="5146E855"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284BE6BD"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1</w:t>
            </w:r>
          </w:p>
          <w:p w14:paraId="02DF9CAF"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578A85A4"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7835DAE4"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451B4667"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14:paraId="4268B4B6"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queue.</w:t>
            </w:r>
          </w:p>
          <w:p w14:paraId="45E9750C" w14:textId="77777777" w:rsidR="000861DC" w:rsidRPr="00073611" w:rsidRDefault="000861DC" w:rsidP="008A6580">
            <w:pPr>
              <w:spacing w:before="0" w:after="0" w:line="240" w:lineRule="auto"/>
              <w:rPr>
                <w:color w:val="7030A0"/>
                <w:sz w:val="16"/>
                <w:szCs w:val="16"/>
              </w:rPr>
            </w:pPr>
          </w:p>
        </w:tc>
      </w:tr>
      <w:tr w:rsidR="000861DC" w14:paraId="4549DEAD" w14:textId="77777777" w:rsidTr="005E729E">
        <w:tc>
          <w:tcPr>
            <w:tcW w:w="2326" w:type="dxa"/>
          </w:tcPr>
          <w:p w14:paraId="24A7B8FF" w14:textId="77777777" w:rsidR="000861DC" w:rsidRPr="00DE56B2" w:rsidRDefault="000861DC" w:rsidP="008A6580">
            <w:pPr>
              <w:rPr>
                <w:sz w:val="16"/>
                <w:szCs w:val="16"/>
              </w:rPr>
            </w:pPr>
            <w:r w:rsidRPr="00DE56B2">
              <w:rPr>
                <w:sz w:val="16"/>
                <w:szCs w:val="16"/>
              </w:rPr>
              <w:t>maxQueueDepth</w:t>
            </w:r>
          </w:p>
        </w:tc>
        <w:tc>
          <w:tcPr>
            <w:tcW w:w="2126" w:type="dxa"/>
          </w:tcPr>
          <w:p w14:paraId="5170DF09"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14:paraId="72293249"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14:paraId="317B0871" w14:textId="77777777" w:rsidR="000861DC" w:rsidRPr="00DE56B2" w:rsidRDefault="00DE223B" w:rsidP="008A6580">
            <w:pPr>
              <w:rPr>
                <w:sz w:val="16"/>
                <w:szCs w:val="16"/>
              </w:rPr>
            </w:pPr>
            <w:r w:rsidRPr="00803FDC">
              <w:rPr>
                <w:sz w:val="16"/>
                <w:szCs w:val="16"/>
              </w:rPr>
              <w:t>1</w:t>
            </w:r>
          </w:p>
        </w:tc>
        <w:tc>
          <w:tcPr>
            <w:tcW w:w="736" w:type="dxa"/>
          </w:tcPr>
          <w:p w14:paraId="57FF9C82" w14:textId="77777777" w:rsidR="000861DC" w:rsidRPr="00DE56B2" w:rsidRDefault="00DE223B" w:rsidP="008A6580">
            <w:pPr>
              <w:rPr>
                <w:sz w:val="16"/>
                <w:szCs w:val="16"/>
              </w:rPr>
            </w:pPr>
            <w:r w:rsidRPr="00803FDC">
              <w:rPr>
                <w:sz w:val="16"/>
                <w:szCs w:val="16"/>
              </w:rPr>
              <w:t>R</w:t>
            </w:r>
          </w:p>
        </w:tc>
        <w:tc>
          <w:tcPr>
            <w:tcW w:w="3330" w:type="dxa"/>
          </w:tcPr>
          <w:p w14:paraId="04240FAE"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767A41A0"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14:paraId="4B3498E7"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p w14:paraId="3BDAA079"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4D4B1188"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53EC647F"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2ED85107"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3BA93ACE"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Byte</w:t>
            </w:r>
          </w:p>
          <w:p w14:paraId="6641D2B1"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14:paraId="063CB2AF" w14:textId="00898EA1"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Maximum configurable depth of the queue in Byte.</w:t>
            </w:r>
            <w:r w:rsidRPr="00DE223B">
              <w:rPr>
                <w:rFonts w:ascii="Arial" w:eastAsia="SimHei" w:hAnsi="Arial" w:cs="Times New Roman"/>
                <w:color w:val="141313"/>
                <w:sz w:val="16"/>
                <w:szCs w:val="16"/>
                <w:lang w:eastAsia="ja-JP"/>
              </w:rPr>
              <w:t xml:space="preserve"> </w:t>
            </w:r>
            <w:r w:rsidRPr="00DE223B">
              <w:rPr>
                <w:rFonts w:ascii="Arial" w:eastAsia="SimHei" w:hAnsi="Arial" w:cs="Times New Roman"/>
                <w:color w:val="141313"/>
                <w:sz w:val="16"/>
                <w:szCs w:val="16"/>
                <w:lang w:eastAsia="ja-JP"/>
              </w:rPr>
              <w:t>openconfig-qos-interfaces.yang</w:t>
            </w:r>
          </w:p>
          <w:p w14:paraId="619FAA01" w14:textId="77777777" w:rsidR="000861DC" w:rsidRPr="00073611" w:rsidRDefault="000861DC" w:rsidP="008A6580">
            <w:pPr>
              <w:spacing w:before="0" w:after="0" w:line="240" w:lineRule="auto"/>
              <w:rPr>
                <w:color w:val="7030A0"/>
                <w:sz w:val="16"/>
                <w:szCs w:val="16"/>
              </w:rPr>
            </w:pPr>
          </w:p>
        </w:tc>
      </w:tr>
      <w:tr w:rsidR="000861DC" w14:paraId="01B328A5" w14:textId="77777777" w:rsidTr="005E729E">
        <w:trPr>
          <w:ins w:id="357" w:author="Heinze Thorsten" w:date="2019-05-31T17:30:00Z"/>
        </w:trPr>
        <w:tc>
          <w:tcPr>
            <w:tcW w:w="2326" w:type="dxa"/>
          </w:tcPr>
          <w:p w14:paraId="3DF0656B" w14:textId="77777777" w:rsidR="000861DC" w:rsidRPr="00DE56B2" w:rsidRDefault="000861DC" w:rsidP="008A6580">
            <w:pPr>
              <w:rPr>
                <w:ins w:id="358" w:author="Heinze Thorsten" w:date="2019-05-31T17:30:00Z"/>
                <w:sz w:val="16"/>
                <w:szCs w:val="16"/>
              </w:rPr>
            </w:pPr>
            <w:ins w:id="359" w:author="Heinze Thorsten" w:date="2019-05-31T17:30:00Z">
              <w:r w:rsidRPr="00DE56B2">
                <w:rPr>
                  <w:sz w:val="16"/>
                  <w:szCs w:val="16"/>
                </w:rPr>
                <w:t>queueDepthConfigurationIsAvail</w:t>
              </w:r>
            </w:ins>
          </w:p>
        </w:tc>
        <w:tc>
          <w:tcPr>
            <w:tcW w:w="2126" w:type="dxa"/>
          </w:tcPr>
          <w:p w14:paraId="4A6F9A27" w14:textId="77777777" w:rsidR="00DE223B" w:rsidRPr="00DE223B" w:rsidRDefault="00DE223B" w:rsidP="008A6580">
            <w:pPr>
              <w:spacing w:before="0" w:after="160" w:line="240" w:lineRule="auto"/>
              <w:rPr>
                <w:ins w:id="360" w:author="Heinze Thorsten" w:date="2019-05-31T17:30:00Z"/>
                <w:rFonts w:ascii="Arial" w:eastAsia="SimHei" w:hAnsi="Arial" w:cs="Times New Roman"/>
                <w:color w:val="141313"/>
                <w:sz w:val="16"/>
                <w:szCs w:val="16"/>
                <w:lang w:eastAsia="ja-JP"/>
              </w:rPr>
            </w:pPr>
            <w:ins w:id="361" w:author="Heinze Thorsten" w:date="2019-05-31T17:30:00Z">
              <w:r w:rsidRPr="00DE223B">
                <w:rPr>
                  <w:rFonts w:ascii="Arial" w:eastAsia="SimHei" w:hAnsi="Arial" w:cs="Times New Roman"/>
                  <w:color w:val="141313"/>
                  <w:sz w:val="16"/>
                  <w:szCs w:val="16"/>
                  <w:lang w:eastAsia="ja-JP"/>
                </w:rPr>
                <w:t>Boolean</w:t>
              </w:r>
            </w:ins>
          </w:p>
          <w:p w14:paraId="3679B3AB" w14:textId="77777777" w:rsidR="000861DC" w:rsidRPr="00DE56B2" w:rsidRDefault="00DE223B" w:rsidP="008A6580">
            <w:pPr>
              <w:rPr>
                <w:ins w:id="362" w:author="Heinze Thorsten" w:date="2019-05-31T17:30:00Z"/>
                <w:sz w:val="16"/>
                <w:szCs w:val="16"/>
              </w:rPr>
            </w:pPr>
            <w:ins w:id="363" w:author="Heinze Thorsten" w:date="2019-05-31T17:30:00Z">
              <w:r w:rsidRPr="00DE223B">
                <w:rPr>
                  <w:rFonts w:ascii="Arial" w:eastAsia="SimHei" w:hAnsi="Arial" w:cs="Times New Roman"/>
                  <w:color w:val="141313"/>
                  <w:sz w:val="16"/>
                  <w:szCs w:val="16"/>
                  <w:lang w:eastAsia="ja-JP"/>
                </w:rPr>
                <w:t>false</w:t>
              </w:r>
            </w:ins>
          </w:p>
        </w:tc>
        <w:tc>
          <w:tcPr>
            <w:tcW w:w="1134" w:type="dxa"/>
          </w:tcPr>
          <w:p w14:paraId="75EE775E" w14:textId="77777777" w:rsidR="000861DC" w:rsidRPr="00DE56B2" w:rsidRDefault="00DE223B" w:rsidP="008A6580">
            <w:pPr>
              <w:rPr>
                <w:ins w:id="364" w:author="Heinze Thorsten" w:date="2019-05-31T17:30:00Z"/>
                <w:sz w:val="16"/>
                <w:szCs w:val="16"/>
              </w:rPr>
            </w:pPr>
            <w:ins w:id="365" w:author="Heinze Thorsten" w:date="2019-05-31T17:30:00Z">
              <w:r w:rsidRPr="00803FDC">
                <w:rPr>
                  <w:sz w:val="16"/>
                  <w:szCs w:val="16"/>
                </w:rPr>
                <w:t>1</w:t>
              </w:r>
            </w:ins>
          </w:p>
        </w:tc>
        <w:tc>
          <w:tcPr>
            <w:tcW w:w="736" w:type="dxa"/>
          </w:tcPr>
          <w:p w14:paraId="58663F97" w14:textId="77777777" w:rsidR="000861DC" w:rsidRPr="00DE56B2" w:rsidRDefault="00DE223B" w:rsidP="008A6580">
            <w:pPr>
              <w:rPr>
                <w:ins w:id="366" w:author="Heinze Thorsten" w:date="2019-05-31T17:30:00Z"/>
                <w:sz w:val="16"/>
                <w:szCs w:val="16"/>
              </w:rPr>
            </w:pPr>
            <w:ins w:id="367" w:author="Heinze Thorsten" w:date="2019-05-31T17:30:00Z">
              <w:r w:rsidRPr="00803FDC">
                <w:rPr>
                  <w:sz w:val="16"/>
                  <w:szCs w:val="16"/>
                </w:rPr>
                <w:t>R</w:t>
              </w:r>
            </w:ins>
          </w:p>
        </w:tc>
        <w:tc>
          <w:tcPr>
            <w:tcW w:w="3330" w:type="dxa"/>
          </w:tcPr>
          <w:p w14:paraId="65A27A2A" w14:textId="77777777" w:rsidR="00DE223B" w:rsidRPr="00DE223B" w:rsidRDefault="00DE223B" w:rsidP="008A6580">
            <w:pPr>
              <w:spacing w:before="0" w:after="0" w:line="240" w:lineRule="auto"/>
              <w:rPr>
                <w:ins w:id="368" w:author="Heinze Thorsten" w:date="2019-05-31T17:30:00Z"/>
                <w:rFonts w:ascii="Arial" w:eastAsia="SimHei" w:hAnsi="Arial" w:cs="Times New Roman"/>
                <w:sz w:val="16"/>
                <w:szCs w:val="16"/>
                <w:lang w:eastAsia="ja-JP"/>
              </w:rPr>
            </w:pPr>
            <w:ins w:id="369" w:author="Heinze Thorsten" w:date="2019-05-31T17:30:00Z">
              <w:r w:rsidRPr="00DE223B">
                <w:rPr>
                  <w:rFonts w:ascii="Arial" w:eastAsia="SimHei" w:hAnsi="Arial" w:cs="Times New Roman"/>
                  <w:color w:val="141313"/>
                  <w:sz w:val="16"/>
                  <w:szCs w:val="16"/>
                  <w:lang w:eastAsia="ja-JP"/>
                </w:rPr>
                <w:t>OpenInterfaceModelAttribute</w:t>
              </w:r>
            </w:ins>
          </w:p>
          <w:p w14:paraId="25359632" w14:textId="77777777" w:rsidR="00DE223B" w:rsidRPr="00DE223B" w:rsidRDefault="00DE223B" w:rsidP="008A6580">
            <w:pPr>
              <w:numPr>
                <w:ilvl w:val="0"/>
                <w:numId w:val="13"/>
              </w:numPr>
              <w:spacing w:before="0" w:after="0" w:line="240" w:lineRule="auto"/>
              <w:ind w:left="176" w:hanging="142"/>
              <w:contextualSpacing/>
              <w:rPr>
                <w:ins w:id="370" w:author="Heinze Thorsten" w:date="2019-05-31T17:30:00Z"/>
                <w:rFonts w:eastAsia="SimHei" w:cs="Times New Roman"/>
                <w:sz w:val="16"/>
                <w:szCs w:val="16"/>
              </w:rPr>
            </w:pPr>
            <w:ins w:id="371" w:author="Heinze Thorsten" w:date="2019-05-31T17:30:00Z">
              <w:r w:rsidRPr="00DE223B">
                <w:rPr>
                  <w:rFonts w:eastAsia="SimHei" w:cs="Times New Roman"/>
                  <w:sz w:val="16"/>
                  <w:szCs w:val="16"/>
                </w:rPr>
                <w:t>AVC: NO</w:t>
              </w:r>
            </w:ins>
          </w:p>
          <w:p w14:paraId="13CFB616" w14:textId="77777777" w:rsidR="00DE223B" w:rsidRPr="00DE223B" w:rsidRDefault="00DE223B" w:rsidP="008A6580">
            <w:pPr>
              <w:numPr>
                <w:ilvl w:val="0"/>
                <w:numId w:val="13"/>
              </w:numPr>
              <w:spacing w:before="0" w:after="0" w:line="240" w:lineRule="auto"/>
              <w:ind w:left="176" w:hanging="142"/>
              <w:contextualSpacing/>
              <w:rPr>
                <w:ins w:id="372" w:author="Heinze Thorsten" w:date="2019-05-31T17:30:00Z"/>
                <w:rFonts w:eastAsia="SimHei" w:cs="Times New Roman"/>
                <w:sz w:val="16"/>
                <w:szCs w:val="16"/>
              </w:rPr>
            </w:pPr>
            <w:ins w:id="373" w:author="Heinze Thorsten" w:date="2019-05-31T17:30:00Z">
              <w:r w:rsidRPr="00DE223B">
                <w:rPr>
                  <w:rFonts w:eastAsia="SimHei" w:cs="Times New Roman"/>
                  <w:sz w:val="16"/>
                  <w:szCs w:val="16"/>
                </w:rPr>
                <w:t>bitLength: NA</w:t>
              </w:r>
            </w:ins>
          </w:p>
          <w:p w14:paraId="22892D21" w14:textId="77777777" w:rsidR="00DE223B" w:rsidRPr="00DE223B" w:rsidRDefault="00DE223B" w:rsidP="008A6580">
            <w:pPr>
              <w:spacing w:before="0" w:after="0" w:line="240" w:lineRule="auto"/>
              <w:rPr>
                <w:ins w:id="374" w:author="Heinze Thorsten" w:date="2019-05-31T17:30:00Z"/>
                <w:rFonts w:ascii="Arial" w:eastAsia="SimHei" w:hAnsi="Arial" w:cs="Times New Roman"/>
                <w:sz w:val="16"/>
                <w:szCs w:val="16"/>
                <w:lang w:eastAsia="ja-JP"/>
              </w:rPr>
            </w:pPr>
            <w:ins w:id="375" w:author="Heinze Thorsten" w:date="2019-05-31T17:30:00Z">
              <w:r w:rsidRPr="00DE223B">
                <w:rPr>
                  <w:rFonts w:ascii="Arial" w:eastAsia="SimHei" w:hAnsi="Arial" w:cs="Times New Roman"/>
                  <w:color w:val="141313"/>
                  <w:sz w:val="16"/>
                  <w:szCs w:val="16"/>
                  <w:lang w:eastAsia="ja-JP"/>
                </w:rPr>
                <w:t>OpenModelAttribute</w:t>
              </w:r>
            </w:ins>
          </w:p>
          <w:p w14:paraId="03951B3E" w14:textId="77777777" w:rsidR="00DE223B" w:rsidRPr="00DE223B" w:rsidRDefault="00DE223B" w:rsidP="008A6580">
            <w:pPr>
              <w:numPr>
                <w:ilvl w:val="0"/>
                <w:numId w:val="13"/>
              </w:numPr>
              <w:spacing w:before="0" w:after="0" w:line="240" w:lineRule="auto"/>
              <w:ind w:left="176" w:hanging="142"/>
              <w:contextualSpacing/>
              <w:rPr>
                <w:ins w:id="376" w:author="Heinze Thorsten" w:date="2019-05-31T17:30:00Z"/>
                <w:rFonts w:eastAsia="SimHei" w:cs="Times New Roman"/>
                <w:sz w:val="16"/>
                <w:szCs w:val="16"/>
              </w:rPr>
            </w:pPr>
            <w:ins w:id="377" w:author="Heinze Thorsten" w:date="2019-05-31T17:30:00Z">
              <w:r w:rsidRPr="00DE223B">
                <w:rPr>
                  <w:rFonts w:eastAsia="SimHei" w:cs="Times New Roman"/>
                  <w:sz w:val="16"/>
                  <w:szCs w:val="16"/>
                </w:rPr>
                <w:t>partOfObjectKey: 0</w:t>
              </w:r>
            </w:ins>
          </w:p>
          <w:p w14:paraId="0A42BB3F" w14:textId="77777777" w:rsidR="00DE223B" w:rsidRPr="00DE223B" w:rsidRDefault="00DE223B" w:rsidP="008A6580">
            <w:pPr>
              <w:numPr>
                <w:ilvl w:val="0"/>
                <w:numId w:val="13"/>
              </w:numPr>
              <w:spacing w:before="0" w:after="0" w:line="240" w:lineRule="auto"/>
              <w:ind w:left="176" w:hanging="142"/>
              <w:contextualSpacing/>
              <w:rPr>
                <w:ins w:id="378" w:author="Heinze Thorsten" w:date="2019-05-31T17:30:00Z"/>
                <w:rFonts w:eastAsia="SimHei" w:cs="Times New Roman"/>
                <w:sz w:val="16"/>
                <w:szCs w:val="16"/>
              </w:rPr>
            </w:pPr>
            <w:ins w:id="379" w:author="Heinze Thorsten" w:date="2019-05-31T17:30:00Z">
              <w:r w:rsidRPr="00DE223B">
                <w:rPr>
                  <w:rFonts w:eastAsia="SimHei" w:cs="Times New Roman"/>
                  <w:sz w:val="16"/>
                  <w:szCs w:val="16"/>
                </w:rPr>
                <w:t>isInvariant: true</w:t>
              </w:r>
            </w:ins>
          </w:p>
          <w:p w14:paraId="3D160953" w14:textId="77777777" w:rsidR="00DE223B" w:rsidRPr="00DE223B" w:rsidRDefault="00DE223B" w:rsidP="008A6580">
            <w:pPr>
              <w:numPr>
                <w:ilvl w:val="0"/>
                <w:numId w:val="13"/>
              </w:numPr>
              <w:spacing w:before="0" w:after="0" w:line="240" w:lineRule="auto"/>
              <w:ind w:left="176" w:hanging="142"/>
              <w:contextualSpacing/>
              <w:rPr>
                <w:ins w:id="380" w:author="Heinze Thorsten" w:date="2019-05-31T17:30:00Z"/>
                <w:rFonts w:eastAsia="SimHei" w:cs="Times New Roman"/>
                <w:sz w:val="16"/>
                <w:szCs w:val="16"/>
              </w:rPr>
            </w:pPr>
            <w:ins w:id="381" w:author="Heinze Thorsten" w:date="2019-05-31T17:30:00Z">
              <w:r w:rsidRPr="00DE223B">
                <w:rPr>
                  <w:rFonts w:eastAsia="SimHei" w:cs="Times New Roman"/>
                  <w:sz w:val="16"/>
                  <w:szCs w:val="16"/>
                </w:rPr>
                <w:t>valueRange: no range constraint</w:t>
              </w:r>
            </w:ins>
          </w:p>
          <w:p w14:paraId="117079CA" w14:textId="77777777" w:rsidR="00DE223B" w:rsidRPr="00DE223B" w:rsidRDefault="00DE223B" w:rsidP="008A6580">
            <w:pPr>
              <w:numPr>
                <w:ilvl w:val="0"/>
                <w:numId w:val="13"/>
              </w:numPr>
              <w:spacing w:before="0" w:after="0" w:line="240" w:lineRule="auto"/>
              <w:ind w:left="176" w:hanging="142"/>
              <w:contextualSpacing/>
              <w:rPr>
                <w:ins w:id="382" w:author="Heinze Thorsten" w:date="2019-05-31T17:30:00Z"/>
                <w:rFonts w:eastAsia="SimHei" w:cs="Times New Roman"/>
                <w:sz w:val="16"/>
                <w:szCs w:val="16"/>
              </w:rPr>
            </w:pPr>
            <w:ins w:id="383" w:author="Heinze Thorsten" w:date="2019-05-31T17:30:00Z">
              <w:r w:rsidRPr="00DE223B">
                <w:rPr>
                  <w:rFonts w:eastAsia="SimHei" w:cs="Times New Roman"/>
                  <w:sz w:val="16"/>
                  <w:szCs w:val="16"/>
                </w:rPr>
                <w:t>unit: no unit defined</w:t>
              </w:r>
            </w:ins>
          </w:p>
          <w:p w14:paraId="22FCFC8C" w14:textId="77777777" w:rsidR="00DE223B" w:rsidRPr="00DE223B" w:rsidRDefault="00DE223B" w:rsidP="008A6580">
            <w:pPr>
              <w:numPr>
                <w:ilvl w:val="0"/>
                <w:numId w:val="13"/>
              </w:numPr>
              <w:spacing w:before="0" w:after="0" w:line="240" w:lineRule="auto"/>
              <w:ind w:left="176" w:hanging="142"/>
              <w:contextualSpacing/>
              <w:rPr>
                <w:ins w:id="384" w:author="Heinze Thorsten" w:date="2019-05-31T17:30:00Z"/>
                <w:rFonts w:eastAsia="SimHei" w:cs="Times New Roman"/>
                <w:sz w:val="16"/>
                <w:szCs w:val="16"/>
              </w:rPr>
            </w:pPr>
            <w:ins w:id="385" w:author="Heinze Thorsten" w:date="2019-05-31T17:30:00Z">
              <w:r w:rsidRPr="00DE223B">
                <w:rPr>
                  <w:rFonts w:eastAsia="SimHei" w:cs="Times New Roman"/>
                  <w:sz w:val="16"/>
                  <w:szCs w:val="16"/>
                </w:rPr>
                <w:t>support: MANDATORY</w:t>
              </w:r>
            </w:ins>
          </w:p>
        </w:tc>
        <w:tc>
          <w:tcPr>
            <w:tcW w:w="4806" w:type="dxa"/>
          </w:tcPr>
          <w:p w14:paraId="5E71493F" w14:textId="77777777" w:rsidR="00DE223B" w:rsidRPr="00DE223B" w:rsidRDefault="00DE223B" w:rsidP="008A6580">
            <w:pPr>
              <w:spacing w:before="0" w:after="0" w:line="240" w:lineRule="auto"/>
              <w:rPr>
                <w:ins w:id="386" w:author="Heinze Thorsten" w:date="2019-05-31T17:30:00Z"/>
                <w:rFonts w:ascii="Arial" w:eastAsia="SimHei" w:hAnsi="Arial" w:cs="Times New Roman"/>
                <w:sz w:val="16"/>
                <w:szCs w:val="16"/>
                <w:lang w:eastAsia="ja-JP"/>
              </w:rPr>
            </w:pPr>
            <w:ins w:id="387" w:author="Heinze Thorsten" w:date="2019-05-31T17:30:00Z">
              <w:r w:rsidRPr="00DE223B">
                <w:rPr>
                  <w:rFonts w:ascii="Arial" w:eastAsia="SimHei" w:hAnsi="Arial" w:cs="Times New Roman"/>
                  <w:color w:val="141313"/>
                  <w:sz w:val="16"/>
                  <w:szCs w:val="16"/>
                  <w:lang w:eastAsia="ja-JP"/>
                </w:rPr>
                <w:t>1 = Size of the individual queue is configurable (setting thresholdHigh of a WRED profile might be an alternative way of configuring the effective queue depth).</w:t>
              </w:r>
            </w:ins>
          </w:p>
          <w:p w14:paraId="3B13CD2E" w14:textId="77777777" w:rsidR="000861DC" w:rsidRPr="00073611" w:rsidRDefault="000861DC" w:rsidP="008A6580">
            <w:pPr>
              <w:spacing w:before="0" w:after="0" w:line="240" w:lineRule="auto"/>
              <w:rPr>
                <w:ins w:id="388" w:author="Heinze Thorsten" w:date="2019-05-31T17:30:00Z"/>
                <w:color w:val="7030A0"/>
                <w:sz w:val="16"/>
                <w:szCs w:val="16"/>
              </w:rPr>
            </w:pPr>
          </w:p>
        </w:tc>
      </w:tr>
      <w:tr w:rsidR="000861DC" w14:paraId="12AFE22D" w14:textId="77777777" w:rsidTr="005E729E">
        <w:tc>
          <w:tcPr>
            <w:tcW w:w="2326" w:type="dxa"/>
          </w:tcPr>
          <w:p w14:paraId="512AE7A1" w14:textId="77777777" w:rsidR="000861DC" w:rsidRPr="00DE56B2" w:rsidRDefault="000861DC" w:rsidP="008A6580">
            <w:pPr>
              <w:rPr>
                <w:sz w:val="16"/>
                <w:szCs w:val="16"/>
              </w:rPr>
            </w:pPr>
            <w:r w:rsidRPr="00DE56B2">
              <w:rPr>
                <w:sz w:val="16"/>
                <w:szCs w:val="16"/>
              </w:rPr>
              <w:t>availableDroppingBehaviorKindList</w:t>
            </w:r>
          </w:p>
        </w:tc>
        <w:tc>
          <w:tcPr>
            <w:tcW w:w="2126" w:type="dxa"/>
          </w:tcPr>
          <w:p w14:paraId="7604F357"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DroppingBehaviorKindType</w:t>
            </w:r>
          </w:p>
          <w:p w14:paraId="36F83802"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14:paraId="6B8971AD" w14:textId="77777777" w:rsidR="000861DC" w:rsidRPr="00DE56B2" w:rsidRDefault="00DE223B" w:rsidP="008A6580">
            <w:pPr>
              <w:rPr>
                <w:sz w:val="16"/>
                <w:szCs w:val="16"/>
              </w:rPr>
            </w:pPr>
            <w:r w:rsidRPr="00803FDC">
              <w:rPr>
                <w:sz w:val="16"/>
                <w:szCs w:val="16"/>
              </w:rPr>
              <w:t>1..4</w:t>
            </w:r>
          </w:p>
        </w:tc>
        <w:tc>
          <w:tcPr>
            <w:tcW w:w="736" w:type="dxa"/>
          </w:tcPr>
          <w:p w14:paraId="12DAE898" w14:textId="77777777" w:rsidR="000861DC" w:rsidRPr="00DE56B2" w:rsidRDefault="00DE223B" w:rsidP="008A6580">
            <w:pPr>
              <w:rPr>
                <w:sz w:val="16"/>
                <w:szCs w:val="16"/>
              </w:rPr>
            </w:pPr>
            <w:r w:rsidRPr="00803FDC">
              <w:rPr>
                <w:sz w:val="16"/>
                <w:szCs w:val="16"/>
              </w:rPr>
              <w:t>R</w:t>
            </w:r>
          </w:p>
        </w:tc>
        <w:tc>
          <w:tcPr>
            <w:tcW w:w="3330" w:type="dxa"/>
          </w:tcPr>
          <w:p w14:paraId="7319D4AD"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4100D94C"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14:paraId="589D1A8A"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14:paraId="1E10097C"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68489C5B"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44A345BF"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46B77F70"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08A0B75E"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18A75629"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14:paraId="66A12188"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Lists the available types of behavior in case of congestions.</w:t>
            </w:r>
          </w:p>
          <w:p w14:paraId="4E9058EA" w14:textId="77777777" w:rsidR="000861DC" w:rsidRPr="00073611" w:rsidRDefault="000861DC" w:rsidP="008A6580">
            <w:pPr>
              <w:spacing w:before="0" w:after="0" w:line="240" w:lineRule="auto"/>
              <w:rPr>
                <w:color w:val="7030A0"/>
                <w:sz w:val="16"/>
                <w:szCs w:val="16"/>
              </w:rPr>
            </w:pPr>
          </w:p>
        </w:tc>
      </w:tr>
      <w:tr w:rsidR="000861DC" w14:paraId="07F0A474" w14:textId="77777777" w:rsidTr="005E729E">
        <w:tc>
          <w:tcPr>
            <w:tcW w:w="2326" w:type="dxa"/>
          </w:tcPr>
          <w:p w14:paraId="008491AC" w14:textId="77777777" w:rsidR="000861DC" w:rsidRPr="00DE56B2" w:rsidRDefault="000861DC" w:rsidP="008A6580">
            <w:pPr>
              <w:rPr>
                <w:sz w:val="16"/>
                <w:szCs w:val="16"/>
              </w:rPr>
            </w:pPr>
            <w:r w:rsidRPr="00DE56B2">
              <w:rPr>
                <w:sz w:val="16"/>
                <w:szCs w:val="16"/>
              </w:rPr>
              <w:t>availableDropPrecedenceKindList</w:t>
            </w:r>
          </w:p>
        </w:tc>
        <w:tc>
          <w:tcPr>
            <w:tcW w:w="2126" w:type="dxa"/>
          </w:tcPr>
          <w:p w14:paraId="78D5253C"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DropPrecedenceType</w:t>
            </w:r>
          </w:p>
          <w:p w14:paraId="24026004"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14:paraId="0A2A4A28" w14:textId="77777777" w:rsidR="000861DC" w:rsidRPr="00DE56B2" w:rsidRDefault="00DE223B" w:rsidP="008A6580">
            <w:pPr>
              <w:rPr>
                <w:sz w:val="16"/>
                <w:szCs w:val="16"/>
              </w:rPr>
            </w:pPr>
            <w:r w:rsidRPr="00803FDC">
              <w:rPr>
                <w:sz w:val="16"/>
                <w:szCs w:val="16"/>
              </w:rPr>
              <w:t>1..3</w:t>
            </w:r>
          </w:p>
        </w:tc>
        <w:tc>
          <w:tcPr>
            <w:tcW w:w="736" w:type="dxa"/>
          </w:tcPr>
          <w:p w14:paraId="136B85B3" w14:textId="77777777" w:rsidR="000861DC" w:rsidRPr="00DE56B2" w:rsidRDefault="00DE223B" w:rsidP="008A6580">
            <w:pPr>
              <w:rPr>
                <w:sz w:val="16"/>
                <w:szCs w:val="16"/>
              </w:rPr>
            </w:pPr>
            <w:r w:rsidRPr="00803FDC">
              <w:rPr>
                <w:sz w:val="16"/>
                <w:szCs w:val="16"/>
              </w:rPr>
              <w:t>R</w:t>
            </w:r>
          </w:p>
        </w:tc>
        <w:tc>
          <w:tcPr>
            <w:tcW w:w="3330" w:type="dxa"/>
          </w:tcPr>
          <w:p w14:paraId="1EF4DB1A"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32863B54"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14:paraId="629ED8E9"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14:paraId="02F442DB"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6FB587B9"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2224BEF2"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76BE0255"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lastRenderedPageBreak/>
              <w:t>valueRange: no range constraint</w:t>
            </w:r>
          </w:p>
          <w:p w14:paraId="726C6E7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44D6A12C"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14:paraId="78F1FC02"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Explicit list (ALL not to be used here) of drop precedences, which are available for this queue.</w:t>
            </w:r>
          </w:p>
          <w:p w14:paraId="765DCF8F" w14:textId="77777777" w:rsidR="000861DC" w:rsidRPr="00073611" w:rsidRDefault="000861DC" w:rsidP="008A6580">
            <w:pPr>
              <w:spacing w:before="0" w:after="0" w:line="240" w:lineRule="auto"/>
              <w:rPr>
                <w:color w:val="7030A0"/>
                <w:sz w:val="16"/>
                <w:szCs w:val="16"/>
              </w:rPr>
            </w:pPr>
          </w:p>
        </w:tc>
      </w:tr>
      <w:tr w:rsidR="000861DC" w14:paraId="321DF213" w14:textId="77777777" w:rsidTr="005E729E">
        <w:tc>
          <w:tcPr>
            <w:tcW w:w="2326" w:type="dxa"/>
          </w:tcPr>
          <w:p w14:paraId="35E1A13A" w14:textId="77777777" w:rsidR="000861DC" w:rsidRPr="00DE56B2" w:rsidRDefault="000861DC" w:rsidP="008A6580">
            <w:pPr>
              <w:rPr>
                <w:sz w:val="16"/>
                <w:szCs w:val="16"/>
              </w:rPr>
            </w:pPr>
            <w:r w:rsidRPr="00DE56B2">
              <w:rPr>
                <w:sz w:val="16"/>
                <w:szCs w:val="16"/>
              </w:rPr>
              <w:t>wredProfilePerDropPrecedenceIsAvailable</w:t>
            </w:r>
          </w:p>
        </w:tc>
        <w:tc>
          <w:tcPr>
            <w:tcW w:w="2126" w:type="dxa"/>
          </w:tcPr>
          <w:p w14:paraId="2BF2F28E"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Boolean</w:t>
            </w:r>
          </w:p>
          <w:p w14:paraId="22500C2D"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false</w:t>
            </w:r>
          </w:p>
        </w:tc>
        <w:tc>
          <w:tcPr>
            <w:tcW w:w="1134" w:type="dxa"/>
          </w:tcPr>
          <w:p w14:paraId="73EFE4F9" w14:textId="77777777" w:rsidR="000861DC" w:rsidRPr="00DE56B2" w:rsidRDefault="00DE223B" w:rsidP="008A6580">
            <w:pPr>
              <w:rPr>
                <w:sz w:val="16"/>
                <w:szCs w:val="16"/>
              </w:rPr>
            </w:pPr>
            <w:r w:rsidRPr="00803FDC">
              <w:rPr>
                <w:sz w:val="16"/>
                <w:szCs w:val="16"/>
              </w:rPr>
              <w:t>1</w:t>
            </w:r>
          </w:p>
        </w:tc>
        <w:tc>
          <w:tcPr>
            <w:tcW w:w="736" w:type="dxa"/>
          </w:tcPr>
          <w:p w14:paraId="5530215D" w14:textId="77777777" w:rsidR="000861DC" w:rsidRPr="00DE56B2" w:rsidRDefault="00DE223B" w:rsidP="008A6580">
            <w:pPr>
              <w:rPr>
                <w:sz w:val="16"/>
                <w:szCs w:val="16"/>
              </w:rPr>
            </w:pPr>
            <w:r w:rsidRPr="00803FDC">
              <w:rPr>
                <w:sz w:val="16"/>
                <w:szCs w:val="16"/>
              </w:rPr>
              <w:t>R</w:t>
            </w:r>
          </w:p>
        </w:tc>
        <w:tc>
          <w:tcPr>
            <w:tcW w:w="3330" w:type="dxa"/>
          </w:tcPr>
          <w:p w14:paraId="327CBED5"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76B1C73E"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14:paraId="1D359BDF"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14:paraId="2CA987B7"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7EC838D0"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623892C0"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2F62AE1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77BD4FC4"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34AA00E0"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14:paraId="78F04FCA"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1 = Separate WRED profiles can be defined for every drop precedence.</w:t>
            </w:r>
          </w:p>
          <w:p w14:paraId="3631DDFD" w14:textId="77777777" w:rsidR="000861DC" w:rsidRPr="00073611" w:rsidRDefault="000861DC" w:rsidP="008A6580">
            <w:pPr>
              <w:spacing w:before="0" w:after="0" w:line="240" w:lineRule="auto"/>
              <w:rPr>
                <w:color w:val="7030A0"/>
                <w:sz w:val="16"/>
                <w:szCs w:val="16"/>
              </w:rPr>
            </w:pPr>
          </w:p>
        </w:tc>
      </w:tr>
      <w:tr w:rsidR="000861DC" w14:paraId="0D90B33C" w14:textId="77777777" w:rsidTr="005E729E">
        <w:tc>
          <w:tcPr>
            <w:tcW w:w="2326" w:type="dxa"/>
          </w:tcPr>
          <w:p w14:paraId="41DCA176" w14:textId="77777777" w:rsidR="000861DC" w:rsidRPr="00DE56B2" w:rsidRDefault="000861DC" w:rsidP="008A6580">
            <w:pPr>
              <w:rPr>
                <w:sz w:val="16"/>
                <w:szCs w:val="16"/>
              </w:rPr>
            </w:pPr>
            <w:r w:rsidRPr="00DE56B2">
              <w:rPr>
                <w:sz w:val="16"/>
                <w:szCs w:val="16"/>
              </w:rPr>
              <w:t>availableSchedulingKindList</w:t>
            </w:r>
          </w:p>
        </w:tc>
        <w:tc>
          <w:tcPr>
            <w:tcW w:w="2126" w:type="dxa"/>
          </w:tcPr>
          <w:p w14:paraId="482B0E8C"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SchedulerKindType</w:t>
            </w:r>
          </w:p>
          <w:p w14:paraId="36D9F32B"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14:paraId="62527815" w14:textId="77777777" w:rsidR="000861DC" w:rsidRPr="00DE56B2" w:rsidRDefault="00DE223B" w:rsidP="008A6580">
            <w:pPr>
              <w:rPr>
                <w:sz w:val="16"/>
                <w:szCs w:val="16"/>
              </w:rPr>
            </w:pPr>
            <w:r w:rsidRPr="00803FDC">
              <w:rPr>
                <w:sz w:val="16"/>
                <w:szCs w:val="16"/>
              </w:rPr>
              <w:t>1..4</w:t>
            </w:r>
          </w:p>
        </w:tc>
        <w:tc>
          <w:tcPr>
            <w:tcW w:w="736" w:type="dxa"/>
          </w:tcPr>
          <w:p w14:paraId="10D5B811" w14:textId="77777777" w:rsidR="000861DC" w:rsidRPr="00DE56B2" w:rsidRDefault="00DE223B" w:rsidP="008A6580">
            <w:pPr>
              <w:rPr>
                <w:sz w:val="16"/>
                <w:szCs w:val="16"/>
              </w:rPr>
            </w:pPr>
            <w:r w:rsidRPr="00803FDC">
              <w:rPr>
                <w:sz w:val="16"/>
                <w:szCs w:val="16"/>
              </w:rPr>
              <w:t>R</w:t>
            </w:r>
          </w:p>
        </w:tc>
        <w:tc>
          <w:tcPr>
            <w:tcW w:w="3330" w:type="dxa"/>
          </w:tcPr>
          <w:p w14:paraId="72031002"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7A8A0087"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14:paraId="1B43392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14:paraId="7CF43540"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3FABDF45"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3FA14032"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282887BF"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35EC6C1A"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49FBE063"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14:paraId="5EDBFF9E"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Lists the available types of scheduling.</w:t>
            </w:r>
          </w:p>
          <w:p w14:paraId="38EA3F71" w14:textId="77777777" w:rsidR="000861DC" w:rsidRPr="00073611" w:rsidRDefault="000861DC" w:rsidP="008A6580">
            <w:pPr>
              <w:spacing w:before="0" w:after="0" w:line="240" w:lineRule="auto"/>
              <w:rPr>
                <w:color w:val="7030A0"/>
                <w:sz w:val="16"/>
                <w:szCs w:val="16"/>
              </w:rPr>
            </w:pPr>
          </w:p>
        </w:tc>
      </w:tr>
    </w:tbl>
    <w:p w14:paraId="0338CED4" w14:textId="77777777" w:rsidR="000861DC" w:rsidRDefault="000861DC" w:rsidP="00325F35">
      <w:pPr>
        <w:pStyle w:val="berschrift2"/>
      </w:pPr>
      <w:bookmarkStart w:id="389" w:name="_Toc10215746"/>
      <w:bookmarkStart w:id="390" w:name="_Toc7534148"/>
      <w:r>
        <w:t>ContainerCurrentPerformanceType</w:t>
      </w:r>
      <w:bookmarkEnd w:id="389"/>
      <w:bookmarkEnd w:id="390"/>
    </w:p>
    <w:p w14:paraId="3563602D" w14:textId="77777777" w:rsidR="000861DC" w:rsidRDefault="000861DC" w:rsidP="008A6580">
      <w:pPr>
        <w:spacing w:before="0" w:after="0" w:line="240" w:lineRule="auto"/>
        <w:rPr>
          <w:color w:val="7030A0"/>
        </w:rPr>
      </w:pPr>
      <w:r>
        <w:t>Turns performance information into current performance information by inheriting from OTN_CurrentData.</w:t>
      </w:r>
    </w:p>
    <w:p w14:paraId="406D6AED" w14:textId="77777777" w:rsidR="000861DC" w:rsidRDefault="000861DC" w:rsidP="008A6580">
      <w:pPr>
        <w:spacing w:before="0" w:after="0" w:line="240" w:lineRule="auto"/>
      </w:pPr>
      <w:r>
        <w:t>Applied Stereotypes:</w:t>
      </w:r>
    </w:p>
    <w:p w14:paraId="40ABE901" w14:textId="77777777" w:rsidR="00E82E8C" w:rsidRDefault="00E82E8C" w:rsidP="008A6580">
      <w:pPr>
        <w:spacing w:before="0" w:after="0" w:line="240" w:lineRule="auto"/>
        <w:rPr>
          <w:color w:val="FF0000"/>
        </w:rPr>
      </w:pPr>
    </w:p>
    <w:p w14:paraId="1E169C3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ContainerCurrentPerformanceType</w:t>
      </w:r>
    </w:p>
    <w:p w14:paraId="64739D14" w14:textId="2B97288E"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534D263" w14:textId="77777777" w:rsidTr="005E729E">
        <w:tc>
          <w:tcPr>
            <w:tcW w:w="2320" w:type="dxa"/>
          </w:tcPr>
          <w:p w14:paraId="425E03D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BC57D4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26425D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70DB95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48D57C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D6DB7E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4D6C95F" w14:textId="77777777" w:rsidTr="005E729E">
        <w:tc>
          <w:tcPr>
            <w:tcW w:w="2326" w:type="dxa"/>
          </w:tcPr>
          <w:p w14:paraId="16780605" w14:textId="77777777" w:rsidR="000861DC" w:rsidRPr="00DE56B2" w:rsidRDefault="000861DC" w:rsidP="008A6580">
            <w:pPr>
              <w:rPr>
                <w:sz w:val="16"/>
                <w:szCs w:val="16"/>
              </w:rPr>
            </w:pPr>
            <w:r w:rsidRPr="00DE56B2">
              <w:rPr>
                <w:sz w:val="16"/>
                <w:szCs w:val="16"/>
              </w:rPr>
              <w:t>performanceData</w:t>
            </w:r>
          </w:p>
        </w:tc>
        <w:tc>
          <w:tcPr>
            <w:tcW w:w="2126" w:type="dxa"/>
          </w:tcPr>
          <w:p w14:paraId="158BB06E"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ContainerPerformanceType</w:t>
            </w:r>
          </w:p>
          <w:p w14:paraId="2AFC31CC" w14:textId="77777777"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14:paraId="280F1DAD" w14:textId="77777777" w:rsidR="000861DC" w:rsidRPr="00DE56B2" w:rsidRDefault="00DE223B" w:rsidP="008A6580">
            <w:pPr>
              <w:rPr>
                <w:sz w:val="16"/>
                <w:szCs w:val="16"/>
              </w:rPr>
            </w:pPr>
            <w:r w:rsidRPr="00803FDC">
              <w:rPr>
                <w:sz w:val="16"/>
                <w:szCs w:val="16"/>
              </w:rPr>
              <w:t>1</w:t>
            </w:r>
          </w:p>
        </w:tc>
        <w:tc>
          <w:tcPr>
            <w:tcW w:w="736" w:type="dxa"/>
          </w:tcPr>
          <w:p w14:paraId="66F24306" w14:textId="77777777" w:rsidR="000861DC" w:rsidRPr="00DE56B2" w:rsidRDefault="00DE223B" w:rsidP="008A6580">
            <w:pPr>
              <w:rPr>
                <w:sz w:val="16"/>
                <w:szCs w:val="16"/>
              </w:rPr>
            </w:pPr>
            <w:r w:rsidRPr="00803FDC">
              <w:rPr>
                <w:sz w:val="16"/>
                <w:szCs w:val="16"/>
              </w:rPr>
              <w:t>R</w:t>
            </w:r>
          </w:p>
        </w:tc>
        <w:tc>
          <w:tcPr>
            <w:tcW w:w="3330" w:type="dxa"/>
          </w:tcPr>
          <w:p w14:paraId="77021A76" w14:textId="10301A29"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26BE268B"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67D957C5"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14:paraId="18090007"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2C52CFC1"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7FF8F654"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0D0EDED8"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0E87AE5B"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NA</w:t>
            </w:r>
          </w:p>
          <w:p w14:paraId="0638A125"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458AB1E0" w14:textId="77777777" w:rsidR="000861DC" w:rsidRPr="00073611" w:rsidRDefault="000861DC" w:rsidP="008A6580">
            <w:pPr>
              <w:spacing w:before="0" w:after="0" w:line="240" w:lineRule="auto"/>
              <w:rPr>
                <w:color w:val="7030A0"/>
                <w:sz w:val="16"/>
                <w:szCs w:val="16"/>
              </w:rPr>
            </w:pPr>
          </w:p>
        </w:tc>
      </w:tr>
    </w:tbl>
    <w:p w14:paraId="6EF82A09" w14:textId="77777777" w:rsidR="000861DC" w:rsidRDefault="000861DC" w:rsidP="00325F35">
      <w:pPr>
        <w:pStyle w:val="berschrift2"/>
      </w:pPr>
      <w:bookmarkStart w:id="391" w:name="_Toc10215747"/>
      <w:bookmarkStart w:id="392" w:name="_Toc7534149"/>
      <w:r>
        <w:lastRenderedPageBreak/>
        <w:t>ContainerCurrentProblemType</w:t>
      </w:r>
      <w:bookmarkEnd w:id="391"/>
      <w:bookmarkEnd w:id="392"/>
    </w:p>
    <w:p w14:paraId="41718418" w14:textId="77777777" w:rsidR="000861DC" w:rsidRDefault="000861DC" w:rsidP="008A6580">
      <w:pPr>
        <w:spacing w:before="0" w:after="0" w:line="240" w:lineRule="auto"/>
      </w:pPr>
      <w:r>
        <w:t>Applied Stereotypes:</w:t>
      </w:r>
    </w:p>
    <w:p w14:paraId="3AE56B0E" w14:textId="77777777" w:rsidR="00E82E8C" w:rsidRDefault="00E82E8C" w:rsidP="008A6580">
      <w:pPr>
        <w:spacing w:before="0" w:after="0" w:line="240" w:lineRule="auto"/>
        <w:rPr>
          <w:color w:val="FF0000"/>
        </w:rPr>
      </w:pPr>
    </w:p>
    <w:p w14:paraId="0E48C5D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ContainerCurrentProblemType</w:t>
      </w:r>
    </w:p>
    <w:p w14:paraId="18DB7798" w14:textId="698B00FA"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6EF3D07" w14:textId="77777777" w:rsidTr="005E729E">
        <w:tc>
          <w:tcPr>
            <w:tcW w:w="2320" w:type="dxa"/>
          </w:tcPr>
          <w:p w14:paraId="3687C08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0F30C9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73699C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4B6457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F943F8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555C83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5BAD9F2" w14:textId="77777777" w:rsidTr="005E729E">
        <w:tc>
          <w:tcPr>
            <w:tcW w:w="2326" w:type="dxa"/>
          </w:tcPr>
          <w:p w14:paraId="1304F4DC" w14:textId="77777777" w:rsidR="000861DC" w:rsidRPr="00DE56B2" w:rsidRDefault="000861DC" w:rsidP="008A6580">
            <w:pPr>
              <w:rPr>
                <w:sz w:val="16"/>
                <w:szCs w:val="16"/>
              </w:rPr>
            </w:pPr>
            <w:r w:rsidRPr="00DE56B2">
              <w:rPr>
                <w:sz w:val="16"/>
                <w:szCs w:val="16"/>
              </w:rPr>
              <w:t>problemName</w:t>
            </w:r>
          </w:p>
        </w:tc>
        <w:tc>
          <w:tcPr>
            <w:tcW w:w="2126" w:type="dxa"/>
          </w:tcPr>
          <w:p w14:paraId="4032620E"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14:paraId="67E88D86"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Problem name not specified.</w:t>
            </w:r>
          </w:p>
        </w:tc>
        <w:tc>
          <w:tcPr>
            <w:tcW w:w="1134" w:type="dxa"/>
          </w:tcPr>
          <w:p w14:paraId="5F8A30BC" w14:textId="77777777" w:rsidR="000861DC" w:rsidRPr="00DE56B2" w:rsidRDefault="00DE223B" w:rsidP="008A6580">
            <w:pPr>
              <w:rPr>
                <w:sz w:val="16"/>
                <w:szCs w:val="16"/>
              </w:rPr>
            </w:pPr>
            <w:r w:rsidRPr="00803FDC">
              <w:rPr>
                <w:sz w:val="16"/>
                <w:szCs w:val="16"/>
              </w:rPr>
              <w:t>1</w:t>
            </w:r>
          </w:p>
        </w:tc>
        <w:tc>
          <w:tcPr>
            <w:tcW w:w="736" w:type="dxa"/>
          </w:tcPr>
          <w:p w14:paraId="537C7B15" w14:textId="77777777" w:rsidR="000861DC" w:rsidRPr="00DE56B2" w:rsidRDefault="00DE223B" w:rsidP="008A6580">
            <w:pPr>
              <w:rPr>
                <w:sz w:val="16"/>
                <w:szCs w:val="16"/>
              </w:rPr>
            </w:pPr>
            <w:r w:rsidRPr="00803FDC">
              <w:rPr>
                <w:sz w:val="16"/>
                <w:szCs w:val="16"/>
              </w:rPr>
              <w:t>R</w:t>
            </w:r>
          </w:p>
        </w:tc>
        <w:tc>
          <w:tcPr>
            <w:tcW w:w="3330" w:type="dxa"/>
          </w:tcPr>
          <w:p w14:paraId="698AA5D9" w14:textId="71460EB8"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07097224"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106C8FAB"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2FD05CA1"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677E473B"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727F8BDB"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22254034"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0A1CD73F"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14:paraId="0F7A42E3"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6064BE61"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alarm according to Container::ContainerCapability::supportedAlarms</w:t>
            </w:r>
          </w:p>
          <w:p w14:paraId="13E866C2" w14:textId="77777777" w:rsidR="000861DC" w:rsidRPr="00073611" w:rsidRDefault="000861DC" w:rsidP="008A6580">
            <w:pPr>
              <w:spacing w:before="0" w:after="0" w:line="240" w:lineRule="auto"/>
              <w:rPr>
                <w:color w:val="7030A0"/>
                <w:sz w:val="16"/>
                <w:szCs w:val="16"/>
              </w:rPr>
            </w:pPr>
          </w:p>
        </w:tc>
      </w:tr>
    </w:tbl>
    <w:p w14:paraId="7C47FEF7" w14:textId="77777777" w:rsidR="000861DC" w:rsidRDefault="000861DC" w:rsidP="00325F35">
      <w:pPr>
        <w:pStyle w:val="berschrift2"/>
      </w:pPr>
      <w:bookmarkStart w:id="393" w:name="_Toc10215748"/>
      <w:bookmarkStart w:id="394" w:name="_Toc7534150"/>
      <w:r>
        <w:t>ContainerHistoricalPerformanceType</w:t>
      </w:r>
      <w:bookmarkEnd w:id="393"/>
      <w:bookmarkEnd w:id="394"/>
    </w:p>
    <w:p w14:paraId="710D32B4" w14:textId="77777777" w:rsidR="000861DC" w:rsidRDefault="000861DC" w:rsidP="008A6580">
      <w:pPr>
        <w:spacing w:before="0" w:after="0" w:line="240" w:lineRule="auto"/>
        <w:rPr>
          <w:color w:val="7030A0"/>
        </w:rPr>
      </w:pPr>
      <w:r>
        <w:t>Turns performance information into historical performance information by inheriting from OTN_HistoryData.</w:t>
      </w:r>
    </w:p>
    <w:p w14:paraId="225F0FAA" w14:textId="77777777" w:rsidR="000861DC" w:rsidRDefault="000861DC" w:rsidP="008A6580">
      <w:pPr>
        <w:spacing w:before="0" w:after="0" w:line="240" w:lineRule="auto"/>
      </w:pPr>
      <w:r>
        <w:t>Applied Stereotypes:</w:t>
      </w:r>
    </w:p>
    <w:p w14:paraId="33E8B25E" w14:textId="77777777" w:rsidR="00E82E8C" w:rsidRDefault="00E82E8C" w:rsidP="008A6580">
      <w:pPr>
        <w:spacing w:before="0" w:after="0" w:line="240" w:lineRule="auto"/>
        <w:rPr>
          <w:color w:val="FF0000"/>
        </w:rPr>
      </w:pPr>
    </w:p>
    <w:p w14:paraId="010F902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ContainerHistoricalPerformanceType</w:t>
      </w:r>
    </w:p>
    <w:p w14:paraId="4D1AC186" w14:textId="5A2B6490"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C5179B5" w14:textId="77777777" w:rsidTr="005E729E">
        <w:tc>
          <w:tcPr>
            <w:tcW w:w="2320" w:type="dxa"/>
          </w:tcPr>
          <w:p w14:paraId="167F0DD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342E67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88F681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09A5CC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CE53CB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1581CB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7605C4C" w14:textId="77777777" w:rsidTr="005E729E">
        <w:tc>
          <w:tcPr>
            <w:tcW w:w="2326" w:type="dxa"/>
          </w:tcPr>
          <w:p w14:paraId="1CB6F291" w14:textId="77777777" w:rsidR="000861DC" w:rsidRPr="00DE56B2" w:rsidRDefault="000861DC" w:rsidP="008A6580">
            <w:pPr>
              <w:rPr>
                <w:sz w:val="16"/>
                <w:szCs w:val="16"/>
              </w:rPr>
            </w:pPr>
            <w:r w:rsidRPr="00DE56B2">
              <w:rPr>
                <w:sz w:val="16"/>
                <w:szCs w:val="16"/>
              </w:rPr>
              <w:t>performanceData</w:t>
            </w:r>
          </w:p>
        </w:tc>
        <w:tc>
          <w:tcPr>
            <w:tcW w:w="2126" w:type="dxa"/>
          </w:tcPr>
          <w:p w14:paraId="3184680A"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ContainerPerformanceType</w:t>
            </w:r>
          </w:p>
          <w:p w14:paraId="3F98066C" w14:textId="77777777"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14:paraId="463B3F51" w14:textId="77777777" w:rsidR="000861DC" w:rsidRPr="00DE56B2" w:rsidRDefault="00DE223B" w:rsidP="008A6580">
            <w:pPr>
              <w:rPr>
                <w:sz w:val="16"/>
                <w:szCs w:val="16"/>
              </w:rPr>
            </w:pPr>
            <w:r w:rsidRPr="00803FDC">
              <w:rPr>
                <w:sz w:val="16"/>
                <w:szCs w:val="16"/>
              </w:rPr>
              <w:t>1</w:t>
            </w:r>
          </w:p>
        </w:tc>
        <w:tc>
          <w:tcPr>
            <w:tcW w:w="736" w:type="dxa"/>
          </w:tcPr>
          <w:p w14:paraId="69F8D759" w14:textId="77777777" w:rsidR="000861DC" w:rsidRPr="00DE56B2" w:rsidRDefault="00DE223B" w:rsidP="008A6580">
            <w:pPr>
              <w:rPr>
                <w:sz w:val="16"/>
                <w:szCs w:val="16"/>
              </w:rPr>
            </w:pPr>
            <w:r w:rsidRPr="00803FDC">
              <w:rPr>
                <w:sz w:val="16"/>
                <w:szCs w:val="16"/>
              </w:rPr>
              <w:t>R</w:t>
            </w:r>
          </w:p>
        </w:tc>
        <w:tc>
          <w:tcPr>
            <w:tcW w:w="3330" w:type="dxa"/>
          </w:tcPr>
          <w:p w14:paraId="0A6A51C5" w14:textId="530316EA"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2BCF9D47"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56D174CC"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14:paraId="3C7AA54E"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48246A17"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3806DC82"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7A462D22"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713E5D3F"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NA</w:t>
            </w:r>
          </w:p>
          <w:p w14:paraId="008C294F"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1C197313" w14:textId="77777777" w:rsidR="000861DC" w:rsidRPr="00073611" w:rsidRDefault="000861DC" w:rsidP="008A6580">
            <w:pPr>
              <w:spacing w:before="0" w:after="0" w:line="240" w:lineRule="auto"/>
              <w:rPr>
                <w:color w:val="7030A0"/>
                <w:sz w:val="16"/>
                <w:szCs w:val="16"/>
              </w:rPr>
            </w:pPr>
          </w:p>
        </w:tc>
      </w:tr>
    </w:tbl>
    <w:p w14:paraId="66C19E05" w14:textId="77777777" w:rsidR="000861DC" w:rsidRDefault="000861DC" w:rsidP="00325F35">
      <w:pPr>
        <w:pStyle w:val="berschrift2"/>
      </w:pPr>
      <w:bookmarkStart w:id="395" w:name="_Toc10215749"/>
      <w:bookmarkStart w:id="396" w:name="_Toc7534151"/>
      <w:r>
        <w:lastRenderedPageBreak/>
        <w:t>ContainerPerformanceType</w:t>
      </w:r>
      <w:bookmarkEnd w:id="395"/>
      <w:bookmarkEnd w:id="396"/>
    </w:p>
    <w:p w14:paraId="2CD8162C" w14:textId="77777777" w:rsidR="000861DC" w:rsidRDefault="000861DC" w:rsidP="008A6580">
      <w:pPr>
        <w:spacing w:before="0" w:after="0" w:line="240" w:lineRule="auto"/>
        <w:rPr>
          <w:color w:val="7030A0"/>
        </w:rPr>
      </w:pPr>
      <w:r>
        <w:t>Consolidated performance information of the Container.</w:t>
      </w:r>
    </w:p>
    <w:p w14:paraId="78D76ACD" w14:textId="77777777" w:rsidR="000861DC" w:rsidRDefault="000861DC" w:rsidP="008A6580">
      <w:pPr>
        <w:spacing w:before="0" w:after="0" w:line="240" w:lineRule="auto"/>
      </w:pPr>
      <w:r>
        <w:t>Applied Stereotypes:</w:t>
      </w:r>
    </w:p>
    <w:p w14:paraId="7B292BFC" w14:textId="77777777" w:rsidR="00E82E8C" w:rsidRDefault="00E82E8C" w:rsidP="008A6580">
      <w:pPr>
        <w:spacing w:before="0" w:after="0" w:line="240" w:lineRule="auto"/>
        <w:rPr>
          <w:color w:val="FF0000"/>
        </w:rPr>
      </w:pPr>
    </w:p>
    <w:p w14:paraId="758969F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ContainerPerformanceType</w:t>
      </w:r>
    </w:p>
    <w:p w14:paraId="33B22515" w14:textId="69110CBE"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5F0F124" w14:textId="77777777" w:rsidTr="005E729E">
        <w:tc>
          <w:tcPr>
            <w:tcW w:w="2320" w:type="dxa"/>
          </w:tcPr>
          <w:p w14:paraId="54456B1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629869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21CAAF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0D79F5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B08D61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D0A79D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9B15791" w14:textId="77777777" w:rsidTr="005E729E">
        <w:tc>
          <w:tcPr>
            <w:tcW w:w="2326" w:type="dxa"/>
          </w:tcPr>
          <w:p w14:paraId="475FC938" w14:textId="77777777" w:rsidR="000861DC" w:rsidRPr="00DE56B2" w:rsidRDefault="000861DC" w:rsidP="008A6580">
            <w:pPr>
              <w:rPr>
                <w:sz w:val="16"/>
                <w:szCs w:val="16"/>
              </w:rPr>
            </w:pPr>
            <w:r w:rsidRPr="00DE56B2">
              <w:rPr>
                <w:sz w:val="16"/>
                <w:szCs w:val="16"/>
              </w:rPr>
              <w:t>txEthernetBytesMaxS</w:t>
            </w:r>
          </w:p>
        </w:tc>
        <w:tc>
          <w:tcPr>
            <w:tcW w:w="2126" w:type="dxa"/>
          </w:tcPr>
          <w:p w14:paraId="40B74CB3"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14:paraId="53064352"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14:paraId="325187E4" w14:textId="77777777" w:rsidR="000861DC" w:rsidRPr="00DE56B2" w:rsidRDefault="00DE223B" w:rsidP="008A6580">
            <w:pPr>
              <w:rPr>
                <w:sz w:val="16"/>
                <w:szCs w:val="16"/>
              </w:rPr>
            </w:pPr>
            <w:r w:rsidRPr="00803FDC">
              <w:rPr>
                <w:sz w:val="16"/>
                <w:szCs w:val="16"/>
              </w:rPr>
              <w:t>1</w:t>
            </w:r>
          </w:p>
        </w:tc>
        <w:tc>
          <w:tcPr>
            <w:tcW w:w="736" w:type="dxa"/>
          </w:tcPr>
          <w:p w14:paraId="7CD70D44" w14:textId="77777777" w:rsidR="000861DC" w:rsidRPr="00DE56B2" w:rsidRDefault="00DE223B" w:rsidP="008A6580">
            <w:pPr>
              <w:rPr>
                <w:sz w:val="16"/>
                <w:szCs w:val="16"/>
              </w:rPr>
            </w:pPr>
            <w:r w:rsidRPr="00803FDC">
              <w:rPr>
                <w:sz w:val="16"/>
                <w:szCs w:val="16"/>
              </w:rPr>
              <w:t>R</w:t>
            </w:r>
          </w:p>
        </w:tc>
        <w:tc>
          <w:tcPr>
            <w:tcW w:w="3330" w:type="dxa"/>
          </w:tcPr>
          <w:p w14:paraId="6124E8EE" w14:textId="29B4C01A"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6008DCC8"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4F0ADB31"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6E87CE4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6B014DB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2C0F29BE"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5CC123C8"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78868D9D"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14:paraId="5CF3B7B2"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0CDB04A7"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Counts the number of Bytes of Ethernet traffic (before header compression) transmitted within a second and keeps the highest value within the measurement period. Field to be left blank for all types of TDM containers.</w:t>
            </w:r>
          </w:p>
          <w:p w14:paraId="494E3E1A" w14:textId="77777777" w:rsidR="000861DC" w:rsidRPr="00073611" w:rsidRDefault="000861DC" w:rsidP="008A6580">
            <w:pPr>
              <w:spacing w:before="0" w:after="0" w:line="240" w:lineRule="auto"/>
              <w:rPr>
                <w:color w:val="7030A0"/>
                <w:sz w:val="16"/>
                <w:szCs w:val="16"/>
              </w:rPr>
            </w:pPr>
          </w:p>
        </w:tc>
      </w:tr>
      <w:tr w:rsidR="000861DC" w14:paraId="426346F9" w14:textId="77777777" w:rsidTr="005E729E">
        <w:tc>
          <w:tcPr>
            <w:tcW w:w="2326" w:type="dxa"/>
          </w:tcPr>
          <w:p w14:paraId="037933A4" w14:textId="77777777" w:rsidR="000861DC" w:rsidRPr="00DE56B2" w:rsidRDefault="000861DC" w:rsidP="008A6580">
            <w:pPr>
              <w:rPr>
                <w:sz w:val="16"/>
                <w:szCs w:val="16"/>
              </w:rPr>
            </w:pPr>
            <w:r w:rsidRPr="00DE56B2">
              <w:rPr>
                <w:sz w:val="16"/>
                <w:szCs w:val="16"/>
              </w:rPr>
              <w:t>txEthernetBytesMaxM</w:t>
            </w:r>
          </w:p>
        </w:tc>
        <w:tc>
          <w:tcPr>
            <w:tcW w:w="2126" w:type="dxa"/>
          </w:tcPr>
          <w:p w14:paraId="5BBEC583"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14:paraId="40AC0F80"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14:paraId="23DB8455" w14:textId="77777777" w:rsidR="000861DC" w:rsidRPr="00DE56B2" w:rsidRDefault="00DE223B" w:rsidP="008A6580">
            <w:pPr>
              <w:rPr>
                <w:sz w:val="16"/>
                <w:szCs w:val="16"/>
              </w:rPr>
            </w:pPr>
            <w:r w:rsidRPr="00803FDC">
              <w:rPr>
                <w:sz w:val="16"/>
                <w:szCs w:val="16"/>
              </w:rPr>
              <w:t>1</w:t>
            </w:r>
          </w:p>
        </w:tc>
        <w:tc>
          <w:tcPr>
            <w:tcW w:w="736" w:type="dxa"/>
          </w:tcPr>
          <w:p w14:paraId="37707AC2" w14:textId="77777777" w:rsidR="000861DC" w:rsidRPr="00DE56B2" w:rsidRDefault="00DE223B" w:rsidP="008A6580">
            <w:pPr>
              <w:rPr>
                <w:sz w:val="16"/>
                <w:szCs w:val="16"/>
              </w:rPr>
            </w:pPr>
            <w:r w:rsidRPr="00803FDC">
              <w:rPr>
                <w:sz w:val="16"/>
                <w:szCs w:val="16"/>
              </w:rPr>
              <w:t>R</w:t>
            </w:r>
          </w:p>
        </w:tc>
        <w:tc>
          <w:tcPr>
            <w:tcW w:w="3330" w:type="dxa"/>
          </w:tcPr>
          <w:p w14:paraId="7122420F" w14:textId="5DF651CB"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4A4D34A2"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0EE8F602"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1A326553"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1A65D647"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4FDA3350"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00EF75E2"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7D8A0F34"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14:paraId="34762F42"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34FFD59D"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Counts the number of Bytes of Ethernet traffic (before header compression) transmitted within a minute and keeps the highest value with in the measurement period. Field to be left blank for all types of TDM containers.</w:t>
            </w:r>
          </w:p>
          <w:p w14:paraId="55B2AB52" w14:textId="77777777" w:rsidR="000861DC" w:rsidRPr="00073611" w:rsidRDefault="000861DC" w:rsidP="008A6580">
            <w:pPr>
              <w:spacing w:before="0" w:after="0" w:line="240" w:lineRule="auto"/>
              <w:rPr>
                <w:color w:val="7030A0"/>
                <w:sz w:val="16"/>
                <w:szCs w:val="16"/>
              </w:rPr>
            </w:pPr>
          </w:p>
        </w:tc>
      </w:tr>
      <w:tr w:rsidR="000861DC" w14:paraId="10F3FDB7" w14:textId="77777777" w:rsidTr="005E729E">
        <w:tc>
          <w:tcPr>
            <w:tcW w:w="2326" w:type="dxa"/>
          </w:tcPr>
          <w:p w14:paraId="75A6A4A8" w14:textId="77777777" w:rsidR="000861DC" w:rsidRPr="00DE56B2" w:rsidRDefault="000861DC" w:rsidP="008A6580">
            <w:pPr>
              <w:rPr>
                <w:sz w:val="16"/>
                <w:szCs w:val="16"/>
              </w:rPr>
            </w:pPr>
            <w:r w:rsidRPr="00DE56B2">
              <w:rPr>
                <w:sz w:val="16"/>
                <w:szCs w:val="16"/>
              </w:rPr>
              <w:t>txEthernetBytesSum</w:t>
            </w:r>
          </w:p>
        </w:tc>
        <w:tc>
          <w:tcPr>
            <w:tcW w:w="2126" w:type="dxa"/>
          </w:tcPr>
          <w:p w14:paraId="1507B7F2"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14:paraId="64287C94"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14:paraId="0040266A" w14:textId="77777777" w:rsidR="000861DC" w:rsidRPr="00DE56B2" w:rsidRDefault="00DE223B" w:rsidP="008A6580">
            <w:pPr>
              <w:rPr>
                <w:sz w:val="16"/>
                <w:szCs w:val="16"/>
              </w:rPr>
            </w:pPr>
            <w:r w:rsidRPr="00803FDC">
              <w:rPr>
                <w:sz w:val="16"/>
                <w:szCs w:val="16"/>
              </w:rPr>
              <w:t>1</w:t>
            </w:r>
          </w:p>
        </w:tc>
        <w:tc>
          <w:tcPr>
            <w:tcW w:w="736" w:type="dxa"/>
          </w:tcPr>
          <w:p w14:paraId="380E7285" w14:textId="77777777" w:rsidR="000861DC" w:rsidRPr="00DE56B2" w:rsidRDefault="00DE223B" w:rsidP="008A6580">
            <w:pPr>
              <w:rPr>
                <w:sz w:val="16"/>
                <w:szCs w:val="16"/>
              </w:rPr>
            </w:pPr>
            <w:r w:rsidRPr="00803FDC">
              <w:rPr>
                <w:sz w:val="16"/>
                <w:szCs w:val="16"/>
              </w:rPr>
              <w:t>R</w:t>
            </w:r>
          </w:p>
        </w:tc>
        <w:tc>
          <w:tcPr>
            <w:tcW w:w="3330" w:type="dxa"/>
          </w:tcPr>
          <w:p w14:paraId="1D4C3322" w14:textId="358E2301"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0F5266E9"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6742BE07"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0680F407"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1C1E701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56BEB0AA"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6C8C5E32"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60068857"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14:paraId="75A96C43"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7FAB2D70"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number of Bytes of Ethernet traffic (before header compression) transmitted (in direction out of the device) during the measurement period. Field to be left blank for all types of TDM containers.</w:t>
            </w:r>
          </w:p>
          <w:p w14:paraId="64FB1F7D" w14:textId="77777777" w:rsidR="000861DC" w:rsidRPr="00073611" w:rsidRDefault="000861DC" w:rsidP="008A6580">
            <w:pPr>
              <w:spacing w:before="0" w:after="0" w:line="240" w:lineRule="auto"/>
              <w:rPr>
                <w:color w:val="7030A0"/>
                <w:sz w:val="16"/>
                <w:szCs w:val="16"/>
              </w:rPr>
            </w:pPr>
          </w:p>
        </w:tc>
      </w:tr>
      <w:tr w:rsidR="000861DC" w14:paraId="6180B074" w14:textId="77777777" w:rsidTr="005E729E">
        <w:tc>
          <w:tcPr>
            <w:tcW w:w="2326" w:type="dxa"/>
          </w:tcPr>
          <w:p w14:paraId="7B592041" w14:textId="72A920D1" w:rsidR="000861DC" w:rsidRPr="00DE56B2" w:rsidRDefault="000861DC" w:rsidP="008A6580">
            <w:pPr>
              <w:rPr>
                <w:sz w:val="16"/>
                <w:szCs w:val="16"/>
              </w:rPr>
            </w:pPr>
            <w:del w:id="397" w:author="Heinze Thorsten" w:date="2019-05-31T17:30:00Z">
              <w:r w:rsidRPr="00DE56B2">
                <w:rPr>
                  <w:sz w:val="16"/>
                  <w:szCs w:val="16"/>
                </w:rPr>
                <w:delText>maxQueueLength</w:delText>
              </w:r>
            </w:del>
            <w:ins w:id="398" w:author="Heinze Thorsten" w:date="2019-05-31T17:30:00Z">
              <w:r w:rsidRPr="00DE56B2">
                <w:rPr>
                  <w:sz w:val="16"/>
                  <w:szCs w:val="16"/>
                </w:rPr>
                <w:t>queueUtilizationList</w:t>
              </w:r>
            </w:ins>
          </w:p>
        </w:tc>
        <w:tc>
          <w:tcPr>
            <w:tcW w:w="2126" w:type="dxa"/>
          </w:tcPr>
          <w:p w14:paraId="25376875" w14:textId="77777777" w:rsidR="00DE223B" w:rsidRPr="00DE223B" w:rsidRDefault="00DE223B" w:rsidP="008A6580">
            <w:pPr>
              <w:spacing w:before="0" w:after="160" w:line="240" w:lineRule="auto"/>
              <w:rPr>
                <w:ins w:id="399" w:author="Heinze Thorsten" w:date="2019-05-31T17:30:00Z"/>
                <w:rFonts w:ascii="Arial" w:eastAsia="SimHei" w:hAnsi="Arial" w:cs="Times New Roman"/>
                <w:color w:val="141313"/>
                <w:sz w:val="16"/>
                <w:szCs w:val="16"/>
                <w:lang w:eastAsia="ja-JP"/>
              </w:rPr>
            </w:pPr>
            <w:ins w:id="400" w:author="Heinze Thorsten" w:date="2019-05-31T17:30:00Z">
              <w:r w:rsidRPr="00DE223B">
                <w:rPr>
                  <w:rFonts w:ascii="Arial" w:eastAsia="SimHei" w:hAnsi="Arial" w:cs="Times New Roman"/>
                  <w:color w:val="141313"/>
                  <w:sz w:val="16"/>
                  <w:szCs w:val="16"/>
                  <w:lang w:eastAsia="ja-JP"/>
                </w:rPr>
                <w:t>QueueUtilizationType</w:t>
              </w:r>
            </w:ins>
          </w:p>
          <w:p w14:paraId="5D5CD594" w14:textId="77777777" w:rsidR="00450585" w:rsidRPr="0010672B" w:rsidRDefault="00450585" w:rsidP="0010672B">
            <w:pPr>
              <w:rPr>
                <w:moveFrom w:id="401" w:author="Heinze Thorsten" w:date="2019-05-31T17:30:00Z"/>
                <w:sz w:val="16"/>
              </w:rPr>
            </w:pPr>
            <w:moveFromRangeStart w:id="402" w:author="Heinze Thorsten" w:date="2019-05-31T17:30:00Z" w:name="move10216280"/>
            <w:moveFrom w:id="403" w:author="Heinze Thorsten" w:date="2019-05-31T17:30:00Z">
              <w:r w:rsidRPr="0010672B">
                <w:rPr>
                  <w:sz w:val="16"/>
                </w:rPr>
                <w:t>Integer</w:t>
              </w:r>
            </w:moveFrom>
          </w:p>
          <w:moveFromRangeEnd w:id="402"/>
          <w:p w14:paraId="59AF1A4F" w14:textId="77777777"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14:paraId="2D911F51" w14:textId="4D7A7F15" w:rsidR="000861DC" w:rsidRPr="00DE56B2" w:rsidRDefault="00DE223B" w:rsidP="008A6580">
            <w:pPr>
              <w:rPr>
                <w:sz w:val="16"/>
                <w:szCs w:val="16"/>
              </w:rPr>
            </w:pPr>
            <w:del w:id="404" w:author="Heinze Thorsten" w:date="2019-05-31T17:30:00Z">
              <w:r w:rsidRPr="00803FDC">
                <w:rPr>
                  <w:sz w:val="16"/>
                  <w:szCs w:val="16"/>
                </w:rPr>
                <w:delText>1</w:delText>
              </w:r>
            </w:del>
            <w:ins w:id="405" w:author="Heinze Thorsten" w:date="2019-05-31T17:30:00Z">
              <w:r w:rsidRPr="00803FDC">
                <w:rPr>
                  <w:sz w:val="16"/>
                  <w:szCs w:val="16"/>
                </w:rPr>
                <w:t>0..8</w:t>
              </w:r>
            </w:ins>
          </w:p>
        </w:tc>
        <w:tc>
          <w:tcPr>
            <w:tcW w:w="736" w:type="dxa"/>
          </w:tcPr>
          <w:p w14:paraId="336B3F5E" w14:textId="77777777" w:rsidR="000861DC" w:rsidRPr="00DE56B2" w:rsidRDefault="00DE223B" w:rsidP="008A6580">
            <w:pPr>
              <w:rPr>
                <w:sz w:val="16"/>
                <w:szCs w:val="16"/>
              </w:rPr>
            </w:pPr>
            <w:r w:rsidRPr="00803FDC">
              <w:rPr>
                <w:sz w:val="16"/>
                <w:szCs w:val="16"/>
              </w:rPr>
              <w:t>R</w:t>
            </w:r>
          </w:p>
        </w:tc>
        <w:tc>
          <w:tcPr>
            <w:tcW w:w="3330" w:type="dxa"/>
          </w:tcPr>
          <w:p w14:paraId="346AC3EE" w14:textId="73D310ED"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w:t>
            </w:r>
            <w:r w:rsidRPr="00DE223B">
              <w:rPr>
                <w:rFonts w:ascii="Arial" w:eastAsia="SimHei" w:hAnsi="Arial" w:cs="Times New Roman"/>
                <w:color w:val="141313"/>
                <w:sz w:val="16"/>
                <w:szCs w:val="16"/>
                <w:lang w:eastAsia="ja-JP"/>
              </w:rPr>
              <w:t>penModelAttribute</w:t>
            </w:r>
          </w:p>
          <w:p w14:paraId="7EEB3F93"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21F2DA7F"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7CB509C8"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48454115"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23DE8D2F"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2BDB13A6"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0E8D9D67"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lastRenderedPageBreak/>
              <w:t>AVC: NO</w:t>
            </w:r>
          </w:p>
          <w:p w14:paraId="69DC2094"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3CDAB564" w14:textId="36F77253" w:rsidR="00DE223B" w:rsidRPr="00DE223B" w:rsidRDefault="00DE223B" w:rsidP="008A6580">
            <w:pPr>
              <w:spacing w:before="0" w:after="0" w:line="240" w:lineRule="auto"/>
              <w:rPr>
                <w:rFonts w:ascii="Arial" w:eastAsia="SimHei" w:hAnsi="Arial" w:cs="Times New Roman"/>
                <w:sz w:val="16"/>
                <w:szCs w:val="16"/>
                <w:lang w:eastAsia="ja-JP"/>
              </w:rPr>
            </w:pPr>
            <w:ins w:id="406" w:author="Heinze Thorsten" w:date="2019-05-31T17:30:00Z">
              <w:r w:rsidRPr="00DE223B">
                <w:rPr>
                  <w:rFonts w:ascii="Arial" w:eastAsia="SimHei" w:hAnsi="Arial" w:cs="Times New Roman"/>
                  <w:color w:val="141313"/>
                  <w:sz w:val="16"/>
                  <w:szCs w:val="16"/>
                  <w:lang w:eastAsia="ja-JP"/>
                </w:rPr>
                <w:lastRenderedPageBreak/>
                <w:t xml:space="preserve">Utilization of the respective queue. </w:t>
              </w:r>
            </w:ins>
            <w:r w:rsidRPr="00DE223B">
              <w:rPr>
                <w:rFonts w:ascii="Arial" w:eastAsia="SimHei" w:hAnsi="Arial" w:cs="Times New Roman"/>
                <w:color w:val="141313"/>
                <w:sz w:val="16"/>
                <w:szCs w:val="16"/>
                <w:lang w:eastAsia="ja-JP"/>
              </w:rPr>
              <w:t>openconfig-qos-interfaces.yang</w:t>
            </w:r>
            <w:del w:id="407" w:author="Heinze Thorsten" w:date="2019-05-31T17:30:00Z">
              <w:r w:rsidRPr="00DE223B">
                <w:rPr>
                  <w:rFonts w:ascii="Arial" w:eastAsia="SimHei" w:hAnsi="Arial" w:cs="Times New Roman"/>
                  <w:color w:val="141313"/>
                  <w:sz w:val="16"/>
                  <w:szCs w:val="16"/>
                  <w:lang w:eastAsia="ja-JP"/>
                </w:rPr>
                <w:delText>. Maximum observed queue length</w:delText>
              </w:r>
            </w:del>
          </w:p>
          <w:p w14:paraId="2D6D9F30" w14:textId="77777777" w:rsidR="000861DC" w:rsidRPr="00073611" w:rsidRDefault="000861DC" w:rsidP="008A6580">
            <w:pPr>
              <w:spacing w:before="0" w:after="0" w:line="240" w:lineRule="auto"/>
              <w:rPr>
                <w:color w:val="7030A0"/>
                <w:sz w:val="16"/>
                <w:szCs w:val="16"/>
              </w:rPr>
            </w:pPr>
          </w:p>
        </w:tc>
      </w:tr>
      <w:tr w:rsidR="000861DC" w14:paraId="2F192D6C" w14:textId="77777777" w:rsidTr="005E729E">
        <w:trPr>
          <w:del w:id="408" w:author="Heinze Thorsten" w:date="2019-05-31T17:30:00Z"/>
        </w:trPr>
        <w:tc>
          <w:tcPr>
            <w:tcW w:w="2326" w:type="dxa"/>
          </w:tcPr>
          <w:p w14:paraId="4DE9ADEC" w14:textId="77777777" w:rsidR="000861DC" w:rsidRPr="00DE56B2" w:rsidRDefault="000861DC" w:rsidP="008A6580">
            <w:pPr>
              <w:rPr>
                <w:del w:id="409" w:author="Heinze Thorsten" w:date="2019-05-31T17:30:00Z"/>
                <w:sz w:val="16"/>
                <w:szCs w:val="16"/>
              </w:rPr>
            </w:pPr>
            <w:del w:id="410" w:author="Heinze Thorsten" w:date="2019-05-31T17:30:00Z">
              <w:r w:rsidRPr="00DE56B2">
                <w:rPr>
                  <w:sz w:val="16"/>
                  <w:szCs w:val="16"/>
                </w:rPr>
                <w:delText>avgQueueLength</w:delText>
              </w:r>
            </w:del>
          </w:p>
        </w:tc>
        <w:tc>
          <w:tcPr>
            <w:tcW w:w="2126" w:type="dxa"/>
          </w:tcPr>
          <w:p w14:paraId="18C2136C" w14:textId="77777777" w:rsidR="00DE223B" w:rsidRPr="00DE223B" w:rsidRDefault="00DE223B" w:rsidP="008A6580">
            <w:pPr>
              <w:spacing w:before="0" w:after="160" w:line="240" w:lineRule="auto"/>
              <w:rPr>
                <w:moveFrom w:id="411" w:author="Heinze Thorsten" w:date="2019-05-31T17:30:00Z"/>
                <w:rFonts w:ascii="Arial" w:eastAsia="SimHei" w:hAnsi="Arial" w:cs="Times New Roman"/>
                <w:color w:val="141313"/>
                <w:sz w:val="16"/>
                <w:szCs w:val="16"/>
                <w:lang w:eastAsia="ja-JP"/>
              </w:rPr>
            </w:pPr>
            <w:moveFromRangeStart w:id="412" w:author="Heinze Thorsten" w:date="2019-05-31T17:30:00Z" w:name="move10216282"/>
            <w:moveFrom w:id="413" w:author="Heinze Thorsten" w:date="2019-05-31T17:30:00Z">
              <w:r w:rsidRPr="00DE223B">
                <w:rPr>
                  <w:rFonts w:ascii="Arial" w:eastAsia="SimHei" w:hAnsi="Arial" w:cs="Times New Roman"/>
                  <w:color w:val="141313"/>
                  <w:sz w:val="16"/>
                  <w:szCs w:val="16"/>
                  <w:lang w:eastAsia="ja-JP"/>
                </w:rPr>
                <w:t>Integer</w:t>
              </w:r>
            </w:moveFrom>
          </w:p>
          <w:moveFromRangeEnd w:id="412"/>
          <w:p w14:paraId="686FE428" w14:textId="77777777" w:rsidR="000861DC" w:rsidRPr="00DE56B2" w:rsidRDefault="00DE223B" w:rsidP="008A6580">
            <w:pPr>
              <w:rPr>
                <w:del w:id="414" w:author="Heinze Thorsten" w:date="2019-05-31T17:30:00Z"/>
                <w:sz w:val="16"/>
                <w:szCs w:val="16"/>
              </w:rPr>
            </w:pPr>
            <w:del w:id="415" w:author="Heinze Thorsten" w:date="2019-05-31T17:30:00Z">
              <w:r w:rsidRPr="00DE223B">
                <w:rPr>
                  <w:rFonts w:ascii="Arial" w:eastAsia="SimHei" w:hAnsi="Arial" w:cs="Times New Roman"/>
                  <w:sz w:val="16"/>
                  <w:szCs w:val="16"/>
                  <w:lang w:eastAsia="ja-JP"/>
                </w:rPr>
                <w:delText>./.</w:delText>
              </w:r>
            </w:del>
          </w:p>
        </w:tc>
        <w:tc>
          <w:tcPr>
            <w:tcW w:w="1134" w:type="dxa"/>
          </w:tcPr>
          <w:p w14:paraId="2790CF24" w14:textId="77777777" w:rsidR="000861DC" w:rsidRPr="00DE56B2" w:rsidRDefault="00DE223B" w:rsidP="008A6580">
            <w:pPr>
              <w:rPr>
                <w:del w:id="416" w:author="Heinze Thorsten" w:date="2019-05-31T17:30:00Z"/>
                <w:sz w:val="16"/>
                <w:szCs w:val="16"/>
              </w:rPr>
            </w:pPr>
            <w:del w:id="417" w:author="Heinze Thorsten" w:date="2019-05-31T17:30:00Z">
              <w:r w:rsidRPr="00803FDC">
                <w:rPr>
                  <w:sz w:val="16"/>
                  <w:szCs w:val="16"/>
                </w:rPr>
                <w:delText>1</w:delText>
              </w:r>
            </w:del>
          </w:p>
        </w:tc>
        <w:tc>
          <w:tcPr>
            <w:tcW w:w="736" w:type="dxa"/>
          </w:tcPr>
          <w:p w14:paraId="79674E2C" w14:textId="77777777" w:rsidR="000861DC" w:rsidRPr="00DE56B2" w:rsidRDefault="00DE223B" w:rsidP="008A6580">
            <w:pPr>
              <w:rPr>
                <w:del w:id="418" w:author="Heinze Thorsten" w:date="2019-05-31T17:30:00Z"/>
                <w:sz w:val="16"/>
                <w:szCs w:val="16"/>
              </w:rPr>
            </w:pPr>
            <w:del w:id="419" w:author="Heinze Thorsten" w:date="2019-05-31T17:30:00Z">
              <w:r w:rsidRPr="00803FDC">
                <w:rPr>
                  <w:sz w:val="16"/>
                  <w:szCs w:val="16"/>
                </w:rPr>
                <w:delText>R</w:delText>
              </w:r>
            </w:del>
          </w:p>
        </w:tc>
        <w:tc>
          <w:tcPr>
            <w:tcW w:w="3330" w:type="dxa"/>
          </w:tcPr>
          <w:p w14:paraId="0B2EF3BC" w14:textId="77777777" w:rsidR="00DE223B" w:rsidRPr="00DE223B" w:rsidRDefault="00DE223B" w:rsidP="008A6580">
            <w:pPr>
              <w:spacing w:before="0" w:after="0" w:line="240" w:lineRule="auto"/>
              <w:rPr>
                <w:del w:id="420" w:author="Heinze Thorsten" w:date="2019-05-31T17:30:00Z"/>
                <w:rFonts w:ascii="Arial" w:eastAsia="SimHei" w:hAnsi="Arial" w:cs="Times New Roman"/>
                <w:sz w:val="16"/>
                <w:szCs w:val="16"/>
                <w:lang w:eastAsia="ja-JP"/>
              </w:rPr>
            </w:pPr>
            <w:del w:id="421" w:author="Heinze Thorsten" w:date="2019-05-31T17:30:00Z">
              <w:r w:rsidRPr="00DE223B">
                <w:rPr>
                  <w:rFonts w:ascii="Arial" w:eastAsia="SimHei" w:hAnsi="Arial" w:cs="Times New Roman"/>
                  <w:color w:val="141313"/>
                  <w:sz w:val="16"/>
                  <w:szCs w:val="16"/>
                  <w:lang w:eastAsia="ja-JP"/>
                </w:rPr>
                <w:delText>OpenInterfaceModelAttribute</w:delText>
              </w:r>
            </w:del>
          </w:p>
          <w:p w14:paraId="23492F9E" w14:textId="77777777" w:rsidR="00DE223B" w:rsidRPr="00DE223B" w:rsidRDefault="00DE223B" w:rsidP="008A6580">
            <w:pPr>
              <w:numPr>
                <w:ilvl w:val="0"/>
                <w:numId w:val="13"/>
              </w:numPr>
              <w:spacing w:before="0" w:after="0" w:line="240" w:lineRule="auto"/>
              <w:ind w:left="176" w:hanging="142"/>
              <w:contextualSpacing/>
              <w:rPr>
                <w:del w:id="422" w:author="Heinze Thorsten" w:date="2019-05-31T17:30:00Z"/>
                <w:rFonts w:eastAsia="SimHei" w:cs="Times New Roman"/>
                <w:sz w:val="16"/>
                <w:szCs w:val="16"/>
              </w:rPr>
            </w:pPr>
            <w:del w:id="423" w:author="Heinze Thorsten" w:date="2019-05-31T17:30:00Z">
              <w:r w:rsidRPr="00DE223B">
                <w:rPr>
                  <w:rFonts w:eastAsia="SimHei" w:cs="Times New Roman"/>
                  <w:sz w:val="16"/>
                  <w:szCs w:val="16"/>
                </w:rPr>
                <w:delText>AVC: NO</w:delText>
              </w:r>
            </w:del>
          </w:p>
          <w:p w14:paraId="49B47C57" w14:textId="77777777" w:rsidR="00DE223B" w:rsidRPr="00DE223B" w:rsidRDefault="00DE223B" w:rsidP="008A6580">
            <w:pPr>
              <w:numPr>
                <w:ilvl w:val="0"/>
                <w:numId w:val="13"/>
              </w:numPr>
              <w:spacing w:before="0" w:after="0" w:line="240" w:lineRule="auto"/>
              <w:ind w:left="176" w:hanging="142"/>
              <w:contextualSpacing/>
              <w:rPr>
                <w:del w:id="424" w:author="Heinze Thorsten" w:date="2019-05-31T17:30:00Z"/>
                <w:rFonts w:eastAsia="SimHei" w:cs="Times New Roman"/>
                <w:sz w:val="16"/>
                <w:szCs w:val="16"/>
              </w:rPr>
            </w:pPr>
            <w:del w:id="425" w:author="Heinze Thorsten" w:date="2019-05-31T17:30:00Z">
              <w:r w:rsidRPr="00DE223B">
                <w:rPr>
                  <w:rFonts w:eastAsia="SimHei" w:cs="Times New Roman"/>
                  <w:sz w:val="16"/>
                  <w:szCs w:val="16"/>
                </w:rPr>
                <w:delText>bitLength: NA</w:delText>
              </w:r>
            </w:del>
          </w:p>
          <w:p w14:paraId="2C12FB6F" w14:textId="77777777" w:rsidR="00DE223B" w:rsidRPr="00DE223B" w:rsidRDefault="00DE223B" w:rsidP="008A6580">
            <w:pPr>
              <w:spacing w:before="0" w:after="0" w:line="240" w:lineRule="auto"/>
              <w:rPr>
                <w:del w:id="426" w:author="Heinze Thorsten" w:date="2019-05-31T17:30:00Z"/>
                <w:rFonts w:ascii="Arial" w:eastAsia="SimHei" w:hAnsi="Arial" w:cs="Times New Roman"/>
                <w:sz w:val="16"/>
                <w:szCs w:val="16"/>
                <w:lang w:eastAsia="ja-JP"/>
              </w:rPr>
            </w:pPr>
            <w:del w:id="427" w:author="Heinze Thorsten" w:date="2019-05-31T17:30:00Z">
              <w:r w:rsidRPr="00DE223B">
                <w:rPr>
                  <w:rFonts w:ascii="Arial" w:eastAsia="SimHei" w:hAnsi="Arial" w:cs="Times New Roman"/>
                  <w:color w:val="141313"/>
                  <w:sz w:val="16"/>
                  <w:szCs w:val="16"/>
                  <w:lang w:eastAsia="ja-JP"/>
                </w:rPr>
                <w:delText>OpenModelAttribute</w:delText>
              </w:r>
            </w:del>
          </w:p>
          <w:p w14:paraId="6F44A564" w14:textId="77777777" w:rsidR="00DE223B" w:rsidRPr="00DE223B" w:rsidRDefault="00DE223B" w:rsidP="008A6580">
            <w:pPr>
              <w:numPr>
                <w:ilvl w:val="0"/>
                <w:numId w:val="13"/>
              </w:numPr>
              <w:spacing w:before="0" w:after="0" w:line="240" w:lineRule="auto"/>
              <w:ind w:left="176" w:hanging="142"/>
              <w:contextualSpacing/>
              <w:rPr>
                <w:del w:id="428" w:author="Heinze Thorsten" w:date="2019-05-31T17:30:00Z"/>
                <w:rFonts w:eastAsia="SimHei" w:cs="Times New Roman"/>
                <w:sz w:val="16"/>
                <w:szCs w:val="16"/>
              </w:rPr>
            </w:pPr>
            <w:del w:id="429" w:author="Heinze Thorsten" w:date="2019-05-31T17:30:00Z">
              <w:r w:rsidRPr="00DE223B">
                <w:rPr>
                  <w:rFonts w:eastAsia="SimHei" w:cs="Times New Roman"/>
                  <w:sz w:val="16"/>
                  <w:szCs w:val="16"/>
                </w:rPr>
                <w:delText>partOfObjectKey: 0</w:delText>
              </w:r>
            </w:del>
          </w:p>
          <w:p w14:paraId="3789E5E3" w14:textId="77777777" w:rsidR="00DE223B" w:rsidRPr="00DE223B" w:rsidRDefault="00DE223B" w:rsidP="008A6580">
            <w:pPr>
              <w:numPr>
                <w:ilvl w:val="0"/>
                <w:numId w:val="13"/>
              </w:numPr>
              <w:spacing w:before="0" w:after="0" w:line="240" w:lineRule="auto"/>
              <w:ind w:left="176" w:hanging="142"/>
              <w:contextualSpacing/>
              <w:rPr>
                <w:del w:id="430" w:author="Heinze Thorsten" w:date="2019-05-31T17:30:00Z"/>
                <w:rFonts w:eastAsia="SimHei" w:cs="Times New Roman"/>
                <w:sz w:val="16"/>
                <w:szCs w:val="16"/>
              </w:rPr>
            </w:pPr>
            <w:del w:id="431" w:author="Heinze Thorsten" w:date="2019-05-31T17:30:00Z">
              <w:r w:rsidRPr="00DE223B">
                <w:rPr>
                  <w:rFonts w:eastAsia="SimHei" w:cs="Times New Roman"/>
                  <w:sz w:val="16"/>
                  <w:szCs w:val="16"/>
                </w:rPr>
                <w:delText>isInvariant: true</w:delText>
              </w:r>
            </w:del>
          </w:p>
          <w:p w14:paraId="40451958" w14:textId="77777777" w:rsidR="00DE223B" w:rsidRPr="00DE223B" w:rsidRDefault="00DE223B" w:rsidP="008A6580">
            <w:pPr>
              <w:numPr>
                <w:ilvl w:val="0"/>
                <w:numId w:val="13"/>
              </w:numPr>
              <w:spacing w:before="0" w:after="0" w:line="240" w:lineRule="auto"/>
              <w:ind w:left="176" w:hanging="142"/>
              <w:contextualSpacing/>
              <w:rPr>
                <w:del w:id="432" w:author="Heinze Thorsten" w:date="2019-05-31T17:30:00Z"/>
                <w:rFonts w:eastAsia="SimHei" w:cs="Times New Roman"/>
                <w:sz w:val="16"/>
                <w:szCs w:val="16"/>
              </w:rPr>
            </w:pPr>
            <w:del w:id="433" w:author="Heinze Thorsten" w:date="2019-05-31T17:30:00Z">
              <w:r w:rsidRPr="00DE223B">
                <w:rPr>
                  <w:rFonts w:eastAsia="SimHei" w:cs="Times New Roman"/>
                  <w:sz w:val="16"/>
                  <w:szCs w:val="16"/>
                </w:rPr>
                <w:delText>valueRange: no range constraint</w:delText>
              </w:r>
            </w:del>
          </w:p>
          <w:p w14:paraId="35EA23AE" w14:textId="77777777" w:rsidR="00DE223B" w:rsidRPr="00DE223B" w:rsidRDefault="00DE223B" w:rsidP="008A6580">
            <w:pPr>
              <w:numPr>
                <w:ilvl w:val="0"/>
                <w:numId w:val="13"/>
              </w:numPr>
              <w:spacing w:before="0" w:after="0" w:line="240" w:lineRule="auto"/>
              <w:ind w:left="176" w:hanging="142"/>
              <w:contextualSpacing/>
              <w:rPr>
                <w:del w:id="434" w:author="Heinze Thorsten" w:date="2019-05-31T17:30:00Z"/>
                <w:rFonts w:eastAsia="SimHei" w:cs="Times New Roman"/>
                <w:sz w:val="16"/>
                <w:szCs w:val="16"/>
              </w:rPr>
            </w:pPr>
            <w:del w:id="435" w:author="Heinze Thorsten" w:date="2019-05-31T17:30:00Z">
              <w:r w:rsidRPr="00DE223B">
                <w:rPr>
                  <w:rFonts w:eastAsia="SimHei" w:cs="Times New Roman"/>
                  <w:sz w:val="16"/>
                  <w:szCs w:val="16"/>
                </w:rPr>
                <w:delText>unit: no unit defined</w:delText>
              </w:r>
            </w:del>
          </w:p>
          <w:p w14:paraId="72679476" w14:textId="77777777" w:rsidR="00DE223B" w:rsidRPr="00DE223B" w:rsidRDefault="00DE223B" w:rsidP="008A6580">
            <w:pPr>
              <w:numPr>
                <w:ilvl w:val="0"/>
                <w:numId w:val="13"/>
              </w:numPr>
              <w:spacing w:before="0" w:after="0" w:line="240" w:lineRule="auto"/>
              <w:ind w:left="176" w:hanging="142"/>
              <w:contextualSpacing/>
              <w:rPr>
                <w:del w:id="436" w:author="Heinze Thorsten" w:date="2019-05-31T17:30:00Z"/>
                <w:rFonts w:eastAsia="SimHei" w:cs="Times New Roman"/>
                <w:sz w:val="16"/>
                <w:szCs w:val="16"/>
              </w:rPr>
            </w:pPr>
            <w:del w:id="437" w:author="Heinze Thorsten" w:date="2019-05-31T17:30:00Z">
              <w:r w:rsidRPr="00DE223B">
                <w:rPr>
                  <w:rFonts w:eastAsia="SimHei" w:cs="Times New Roman"/>
                  <w:sz w:val="16"/>
                  <w:szCs w:val="16"/>
                </w:rPr>
                <w:delText>support: MANDATORY</w:delText>
              </w:r>
            </w:del>
          </w:p>
        </w:tc>
        <w:tc>
          <w:tcPr>
            <w:tcW w:w="4806" w:type="dxa"/>
          </w:tcPr>
          <w:p w14:paraId="0AB7734C" w14:textId="77777777" w:rsidR="00DE223B" w:rsidRPr="00DE223B" w:rsidRDefault="00DE223B" w:rsidP="008A6580">
            <w:pPr>
              <w:spacing w:before="0" w:after="0" w:line="240" w:lineRule="auto"/>
              <w:rPr>
                <w:del w:id="438" w:author="Heinze Thorsten" w:date="2019-05-31T17:30:00Z"/>
                <w:rFonts w:ascii="Arial" w:eastAsia="SimHei" w:hAnsi="Arial" w:cs="Times New Roman"/>
                <w:sz w:val="16"/>
                <w:szCs w:val="16"/>
                <w:lang w:eastAsia="ja-JP"/>
              </w:rPr>
            </w:pPr>
            <w:del w:id="439" w:author="Heinze Thorsten" w:date="2019-05-31T17:30:00Z">
              <w:r w:rsidRPr="00DE223B">
                <w:rPr>
                  <w:rFonts w:ascii="Arial" w:eastAsia="SimHei" w:hAnsi="Arial" w:cs="Times New Roman"/>
                  <w:color w:val="141313"/>
                  <w:sz w:val="16"/>
                  <w:szCs w:val="16"/>
                  <w:lang w:eastAsia="ja-JP"/>
                </w:rPr>
                <w:delText>openconfig-qos-interfaces.yang. Average observed queue length.</w:delText>
              </w:r>
            </w:del>
          </w:p>
          <w:p w14:paraId="3ACEEAF9" w14:textId="77777777" w:rsidR="000861DC" w:rsidRPr="00073611" w:rsidRDefault="000861DC" w:rsidP="008A6580">
            <w:pPr>
              <w:spacing w:before="0" w:after="0" w:line="240" w:lineRule="auto"/>
              <w:rPr>
                <w:del w:id="440" w:author="Heinze Thorsten" w:date="2019-05-31T17:30:00Z"/>
                <w:color w:val="7030A0"/>
                <w:sz w:val="16"/>
                <w:szCs w:val="16"/>
              </w:rPr>
            </w:pPr>
          </w:p>
        </w:tc>
      </w:tr>
      <w:tr w:rsidR="000861DC" w14:paraId="61F1DE18" w14:textId="77777777" w:rsidTr="005E729E">
        <w:tc>
          <w:tcPr>
            <w:tcW w:w="2326" w:type="dxa"/>
          </w:tcPr>
          <w:p w14:paraId="20FE3EF0" w14:textId="77777777" w:rsidR="000861DC" w:rsidRPr="00DE56B2" w:rsidRDefault="000861DC" w:rsidP="008A6580">
            <w:pPr>
              <w:rPr>
                <w:sz w:val="16"/>
                <w:szCs w:val="16"/>
              </w:rPr>
            </w:pPr>
            <w:r w:rsidRPr="00DE56B2">
              <w:rPr>
                <w:sz w:val="16"/>
                <w:szCs w:val="16"/>
              </w:rPr>
              <w:t>fecCorrectedBlocks</w:t>
            </w:r>
          </w:p>
        </w:tc>
        <w:tc>
          <w:tcPr>
            <w:tcW w:w="2126" w:type="dxa"/>
          </w:tcPr>
          <w:p w14:paraId="54C14D23"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14:paraId="16B90A4A"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14:paraId="53CC72CD" w14:textId="77777777" w:rsidR="000861DC" w:rsidRPr="00DE56B2" w:rsidRDefault="00DE223B" w:rsidP="008A6580">
            <w:pPr>
              <w:rPr>
                <w:sz w:val="16"/>
                <w:szCs w:val="16"/>
              </w:rPr>
            </w:pPr>
            <w:r w:rsidRPr="00803FDC">
              <w:rPr>
                <w:sz w:val="16"/>
                <w:szCs w:val="16"/>
              </w:rPr>
              <w:t>1</w:t>
            </w:r>
          </w:p>
        </w:tc>
        <w:tc>
          <w:tcPr>
            <w:tcW w:w="736" w:type="dxa"/>
          </w:tcPr>
          <w:p w14:paraId="655D0BF8" w14:textId="77777777" w:rsidR="000861DC" w:rsidRPr="00DE56B2" w:rsidRDefault="00DE223B" w:rsidP="008A6580">
            <w:pPr>
              <w:rPr>
                <w:sz w:val="16"/>
                <w:szCs w:val="16"/>
              </w:rPr>
            </w:pPr>
            <w:r w:rsidRPr="00803FDC">
              <w:rPr>
                <w:sz w:val="16"/>
                <w:szCs w:val="16"/>
              </w:rPr>
              <w:t>R</w:t>
            </w:r>
          </w:p>
        </w:tc>
        <w:tc>
          <w:tcPr>
            <w:tcW w:w="3330" w:type="dxa"/>
          </w:tcPr>
          <w:p w14:paraId="3DA11FB5" w14:textId="30632C21"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694A2AD5"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5D5A238A"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66125021"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6798EA83"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70698C5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1C39BCE6"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6E108E8E"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14:paraId="0C39D6F9"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21F8CBD3"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802.3 according to 30.5.1.1.17 aFECCorrectedBlocks and 30.11.2.1.8 aPMEFECCorrectedBlocks and 45.2.1.94 10GBASE-R FEC corrected blocks counter. Counts received blocks that have been corrected by the Forward Error Correction (FEC) function.</w:t>
            </w:r>
          </w:p>
          <w:p w14:paraId="60B02E6C" w14:textId="77777777" w:rsidR="000861DC" w:rsidRPr="00073611" w:rsidRDefault="000861DC" w:rsidP="008A6580">
            <w:pPr>
              <w:spacing w:before="0" w:after="0" w:line="240" w:lineRule="auto"/>
              <w:rPr>
                <w:color w:val="7030A0"/>
                <w:sz w:val="16"/>
                <w:szCs w:val="16"/>
              </w:rPr>
            </w:pPr>
          </w:p>
        </w:tc>
      </w:tr>
      <w:tr w:rsidR="000861DC" w14:paraId="63EC61F4" w14:textId="77777777" w:rsidTr="005E729E">
        <w:tc>
          <w:tcPr>
            <w:tcW w:w="2326" w:type="dxa"/>
          </w:tcPr>
          <w:p w14:paraId="16E21809" w14:textId="77777777" w:rsidR="000861DC" w:rsidRPr="00DE56B2" w:rsidRDefault="000861DC" w:rsidP="008A6580">
            <w:pPr>
              <w:rPr>
                <w:sz w:val="16"/>
                <w:szCs w:val="16"/>
              </w:rPr>
            </w:pPr>
            <w:r w:rsidRPr="00DE56B2">
              <w:rPr>
                <w:sz w:val="16"/>
                <w:szCs w:val="16"/>
              </w:rPr>
              <w:t>fecUncorrectableBlocks</w:t>
            </w:r>
          </w:p>
        </w:tc>
        <w:tc>
          <w:tcPr>
            <w:tcW w:w="2126" w:type="dxa"/>
          </w:tcPr>
          <w:p w14:paraId="7AC0D886"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14:paraId="533F82EA"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14:paraId="468E3D20" w14:textId="77777777" w:rsidR="000861DC" w:rsidRPr="00DE56B2" w:rsidRDefault="00DE223B" w:rsidP="008A6580">
            <w:pPr>
              <w:rPr>
                <w:sz w:val="16"/>
                <w:szCs w:val="16"/>
              </w:rPr>
            </w:pPr>
            <w:r w:rsidRPr="00803FDC">
              <w:rPr>
                <w:sz w:val="16"/>
                <w:szCs w:val="16"/>
              </w:rPr>
              <w:t>1</w:t>
            </w:r>
          </w:p>
        </w:tc>
        <w:tc>
          <w:tcPr>
            <w:tcW w:w="736" w:type="dxa"/>
          </w:tcPr>
          <w:p w14:paraId="59CBC09A" w14:textId="77777777" w:rsidR="000861DC" w:rsidRPr="00DE56B2" w:rsidRDefault="00DE223B" w:rsidP="008A6580">
            <w:pPr>
              <w:rPr>
                <w:sz w:val="16"/>
                <w:szCs w:val="16"/>
              </w:rPr>
            </w:pPr>
            <w:r w:rsidRPr="00803FDC">
              <w:rPr>
                <w:sz w:val="16"/>
                <w:szCs w:val="16"/>
              </w:rPr>
              <w:t>R</w:t>
            </w:r>
          </w:p>
        </w:tc>
        <w:tc>
          <w:tcPr>
            <w:tcW w:w="3330" w:type="dxa"/>
          </w:tcPr>
          <w:p w14:paraId="78A8B4D3" w14:textId="3397657D"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7B2DFD88"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2E64466A"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57EE1BA9"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64A8035A"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1C956F2F"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2BD72F99"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7949CC08"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14:paraId="1F254BBD"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74D75CCF"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802.3 according to 30.5.1.1.18 aFECUncorrectableBlocks and 30.11.2.1.9 aPMEFECUncorrectableBlocks and 45.2.1.95 10GBASE-R FEC uncorrected blocks counter. Counts received blocks that could not been corrected by the Forward Error Correction (FEC) function.</w:t>
            </w:r>
          </w:p>
          <w:p w14:paraId="05107886" w14:textId="77777777" w:rsidR="000861DC" w:rsidRPr="00073611" w:rsidRDefault="000861DC" w:rsidP="008A6580">
            <w:pPr>
              <w:spacing w:before="0" w:after="0" w:line="240" w:lineRule="auto"/>
              <w:rPr>
                <w:color w:val="7030A0"/>
                <w:sz w:val="16"/>
                <w:szCs w:val="16"/>
              </w:rPr>
            </w:pPr>
          </w:p>
        </w:tc>
      </w:tr>
      <w:tr w:rsidR="000861DC" w14:paraId="1972ACC4" w14:textId="77777777" w:rsidTr="005E729E">
        <w:tc>
          <w:tcPr>
            <w:tcW w:w="2326" w:type="dxa"/>
          </w:tcPr>
          <w:p w14:paraId="7E76AD19" w14:textId="77777777" w:rsidR="000861DC" w:rsidRPr="00DE56B2" w:rsidRDefault="000861DC" w:rsidP="008A6580">
            <w:pPr>
              <w:rPr>
                <w:sz w:val="16"/>
                <w:szCs w:val="16"/>
              </w:rPr>
            </w:pPr>
            <w:r w:rsidRPr="00DE56B2">
              <w:rPr>
                <w:sz w:val="16"/>
                <w:szCs w:val="16"/>
              </w:rPr>
              <w:t>timePeriod</w:t>
            </w:r>
          </w:p>
        </w:tc>
        <w:tc>
          <w:tcPr>
            <w:tcW w:w="2126" w:type="dxa"/>
          </w:tcPr>
          <w:p w14:paraId="29DB81A8"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14:paraId="6509E152"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14:paraId="4715F815" w14:textId="77777777" w:rsidR="000861DC" w:rsidRPr="00DE56B2" w:rsidRDefault="00DE223B" w:rsidP="008A6580">
            <w:pPr>
              <w:rPr>
                <w:sz w:val="16"/>
                <w:szCs w:val="16"/>
              </w:rPr>
            </w:pPr>
            <w:r w:rsidRPr="00803FDC">
              <w:rPr>
                <w:sz w:val="16"/>
                <w:szCs w:val="16"/>
              </w:rPr>
              <w:t>1</w:t>
            </w:r>
          </w:p>
        </w:tc>
        <w:tc>
          <w:tcPr>
            <w:tcW w:w="736" w:type="dxa"/>
          </w:tcPr>
          <w:p w14:paraId="30DB09AF" w14:textId="77777777" w:rsidR="000861DC" w:rsidRPr="00DE56B2" w:rsidRDefault="00DE223B" w:rsidP="008A6580">
            <w:pPr>
              <w:rPr>
                <w:sz w:val="16"/>
                <w:szCs w:val="16"/>
              </w:rPr>
            </w:pPr>
            <w:r w:rsidRPr="00803FDC">
              <w:rPr>
                <w:sz w:val="16"/>
                <w:szCs w:val="16"/>
              </w:rPr>
              <w:t>R</w:t>
            </w:r>
          </w:p>
        </w:tc>
        <w:tc>
          <w:tcPr>
            <w:tcW w:w="3330" w:type="dxa"/>
          </w:tcPr>
          <w:p w14:paraId="5E0F400F" w14:textId="5DE79E8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0A197637"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0DD8CBA3"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5108F3C5"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5F7CB850"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4EB7B68B"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78E2D865"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31949C18"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14:paraId="2D3512DF"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6821B9CB"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Total length of the measurement period in seconds.</w:t>
            </w:r>
          </w:p>
          <w:p w14:paraId="70E19734" w14:textId="77777777" w:rsidR="000861DC" w:rsidRPr="00073611" w:rsidRDefault="000861DC" w:rsidP="008A6580">
            <w:pPr>
              <w:spacing w:before="0" w:after="0" w:line="240" w:lineRule="auto"/>
              <w:rPr>
                <w:color w:val="7030A0"/>
                <w:sz w:val="16"/>
                <w:szCs w:val="16"/>
              </w:rPr>
            </w:pPr>
          </w:p>
        </w:tc>
      </w:tr>
    </w:tbl>
    <w:p w14:paraId="5F5A8CE1" w14:textId="77777777" w:rsidR="000861DC" w:rsidRDefault="000861DC" w:rsidP="00325F35">
      <w:pPr>
        <w:pStyle w:val="berschrift2"/>
      </w:pPr>
      <w:bookmarkStart w:id="441" w:name="_Toc10215750"/>
      <w:bookmarkStart w:id="442" w:name="_Toc7534152"/>
      <w:r>
        <w:t>ProblemKindSeverityType</w:t>
      </w:r>
      <w:bookmarkEnd w:id="441"/>
      <w:bookmarkEnd w:id="442"/>
    </w:p>
    <w:p w14:paraId="2FDB7DFD" w14:textId="77777777" w:rsidR="000861DC" w:rsidRDefault="000861DC" w:rsidP="008A6580">
      <w:pPr>
        <w:spacing w:before="0" w:after="0" w:line="240" w:lineRule="auto"/>
      </w:pPr>
      <w:r>
        <w:t>Applied Stereotypes:</w:t>
      </w:r>
    </w:p>
    <w:p w14:paraId="127D1C1E" w14:textId="77777777" w:rsidR="00E82E8C" w:rsidRDefault="00E82E8C" w:rsidP="008A6580">
      <w:pPr>
        <w:spacing w:before="0" w:after="0" w:line="240" w:lineRule="auto"/>
        <w:rPr>
          <w:color w:val="FF0000"/>
        </w:rPr>
      </w:pPr>
    </w:p>
    <w:p w14:paraId="64AC7021"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14:paraId="46569BE6" w14:textId="3F7A9A3E"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B73DCE3" w14:textId="77777777" w:rsidTr="005E729E">
        <w:tc>
          <w:tcPr>
            <w:tcW w:w="2320" w:type="dxa"/>
          </w:tcPr>
          <w:p w14:paraId="03A78E5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E0C538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9ED5D8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229C4B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76C243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AB6A20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10D21F6" w14:textId="77777777" w:rsidTr="005E729E">
        <w:tc>
          <w:tcPr>
            <w:tcW w:w="2326" w:type="dxa"/>
          </w:tcPr>
          <w:p w14:paraId="16EDB63A" w14:textId="77777777" w:rsidR="000861DC" w:rsidRPr="00DE56B2" w:rsidRDefault="000861DC" w:rsidP="008A6580">
            <w:pPr>
              <w:rPr>
                <w:sz w:val="16"/>
                <w:szCs w:val="16"/>
              </w:rPr>
            </w:pPr>
            <w:r w:rsidRPr="00DE56B2">
              <w:rPr>
                <w:sz w:val="16"/>
                <w:szCs w:val="16"/>
              </w:rPr>
              <w:t>problemKindName</w:t>
            </w:r>
          </w:p>
        </w:tc>
        <w:tc>
          <w:tcPr>
            <w:tcW w:w="2126" w:type="dxa"/>
          </w:tcPr>
          <w:p w14:paraId="387486AB"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14:paraId="695F1F6B" w14:textId="77777777"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14:paraId="014528C9" w14:textId="77777777" w:rsidR="000861DC" w:rsidRPr="00DE56B2" w:rsidRDefault="00DE223B" w:rsidP="008A6580">
            <w:pPr>
              <w:rPr>
                <w:sz w:val="16"/>
                <w:szCs w:val="16"/>
              </w:rPr>
            </w:pPr>
            <w:r w:rsidRPr="00803FDC">
              <w:rPr>
                <w:sz w:val="16"/>
                <w:szCs w:val="16"/>
              </w:rPr>
              <w:t>1</w:t>
            </w:r>
          </w:p>
        </w:tc>
        <w:tc>
          <w:tcPr>
            <w:tcW w:w="736" w:type="dxa"/>
          </w:tcPr>
          <w:p w14:paraId="553A637C" w14:textId="77777777" w:rsidR="000861DC" w:rsidRPr="00DE56B2" w:rsidRDefault="00DE223B" w:rsidP="008A6580">
            <w:pPr>
              <w:rPr>
                <w:sz w:val="16"/>
                <w:szCs w:val="16"/>
              </w:rPr>
            </w:pPr>
            <w:r w:rsidRPr="00803FDC">
              <w:rPr>
                <w:sz w:val="16"/>
                <w:szCs w:val="16"/>
              </w:rPr>
              <w:t>RW</w:t>
            </w:r>
          </w:p>
        </w:tc>
        <w:tc>
          <w:tcPr>
            <w:tcW w:w="3330" w:type="dxa"/>
          </w:tcPr>
          <w:p w14:paraId="3C077C4B" w14:textId="54D8C493"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06380BF0"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1</w:t>
            </w:r>
          </w:p>
          <w:p w14:paraId="2F2E9CA1"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2A3B86EF"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48B44C60"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47E2D8A4"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649DD648"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163265AB"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14:paraId="26731EF9"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297805BC"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alarm according to supportedAlarmList</w:t>
            </w:r>
          </w:p>
          <w:p w14:paraId="7C80B783" w14:textId="77777777" w:rsidR="000861DC" w:rsidRPr="00073611" w:rsidRDefault="000861DC" w:rsidP="008A6580">
            <w:pPr>
              <w:spacing w:before="0" w:after="0" w:line="240" w:lineRule="auto"/>
              <w:rPr>
                <w:color w:val="7030A0"/>
                <w:sz w:val="16"/>
                <w:szCs w:val="16"/>
              </w:rPr>
            </w:pPr>
          </w:p>
        </w:tc>
      </w:tr>
      <w:tr w:rsidR="000861DC" w14:paraId="1526A7BA" w14:textId="77777777" w:rsidTr="005E729E">
        <w:tc>
          <w:tcPr>
            <w:tcW w:w="2326" w:type="dxa"/>
          </w:tcPr>
          <w:p w14:paraId="1FDCC07F" w14:textId="77777777" w:rsidR="000861DC" w:rsidRPr="00DE56B2" w:rsidRDefault="000861DC" w:rsidP="008A6580">
            <w:pPr>
              <w:rPr>
                <w:sz w:val="16"/>
                <w:szCs w:val="16"/>
              </w:rPr>
            </w:pPr>
            <w:r w:rsidRPr="00DE56B2">
              <w:rPr>
                <w:sz w:val="16"/>
                <w:szCs w:val="16"/>
              </w:rPr>
              <w:t>problemKindSeverity</w:t>
            </w:r>
          </w:p>
        </w:tc>
        <w:tc>
          <w:tcPr>
            <w:tcW w:w="2126" w:type="dxa"/>
          </w:tcPr>
          <w:p w14:paraId="72D191CA"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SeverityType</w:t>
            </w:r>
          </w:p>
          <w:p w14:paraId="6CD2E16D"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14:paraId="711EF3ED" w14:textId="77777777" w:rsidR="000861DC" w:rsidRPr="00DE56B2" w:rsidRDefault="00DE223B" w:rsidP="008A6580">
            <w:pPr>
              <w:rPr>
                <w:sz w:val="16"/>
                <w:szCs w:val="16"/>
              </w:rPr>
            </w:pPr>
            <w:r w:rsidRPr="00803FDC">
              <w:rPr>
                <w:sz w:val="16"/>
                <w:szCs w:val="16"/>
              </w:rPr>
              <w:t>1</w:t>
            </w:r>
          </w:p>
        </w:tc>
        <w:tc>
          <w:tcPr>
            <w:tcW w:w="736" w:type="dxa"/>
          </w:tcPr>
          <w:p w14:paraId="4B80C980" w14:textId="77777777" w:rsidR="000861DC" w:rsidRPr="00DE56B2" w:rsidRDefault="00DE223B" w:rsidP="008A6580">
            <w:pPr>
              <w:rPr>
                <w:sz w:val="16"/>
                <w:szCs w:val="16"/>
              </w:rPr>
            </w:pPr>
            <w:r w:rsidRPr="00803FDC">
              <w:rPr>
                <w:sz w:val="16"/>
                <w:szCs w:val="16"/>
              </w:rPr>
              <w:t>RW</w:t>
            </w:r>
          </w:p>
        </w:tc>
        <w:tc>
          <w:tcPr>
            <w:tcW w:w="3330" w:type="dxa"/>
          </w:tcPr>
          <w:p w14:paraId="26BF1DD3" w14:textId="7995B2F8"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0CE7F7D4"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3A1B4121"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14:paraId="429E62E8"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514548E7"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6A0AB1F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375A27B9"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18B2B9A1"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14:paraId="1B880BAA"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4D3438BF"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Severity of this type of alarm.</w:t>
            </w:r>
          </w:p>
          <w:p w14:paraId="6771D5DF" w14:textId="77777777" w:rsidR="000861DC" w:rsidRPr="00073611" w:rsidRDefault="000861DC" w:rsidP="008A6580">
            <w:pPr>
              <w:spacing w:before="0" w:after="0" w:line="240" w:lineRule="auto"/>
              <w:rPr>
                <w:color w:val="7030A0"/>
                <w:sz w:val="16"/>
                <w:szCs w:val="16"/>
              </w:rPr>
            </w:pPr>
          </w:p>
        </w:tc>
      </w:tr>
    </w:tbl>
    <w:p w14:paraId="06FD4AA3" w14:textId="77777777" w:rsidR="000861DC" w:rsidRDefault="000861DC" w:rsidP="00325F35">
      <w:pPr>
        <w:pStyle w:val="berschrift2"/>
      </w:pPr>
      <w:bookmarkStart w:id="443" w:name="_Toc10215751"/>
      <w:bookmarkStart w:id="444" w:name="_Toc7534153"/>
      <w:r>
        <w:t>QueueBehaviorType</w:t>
      </w:r>
      <w:bookmarkEnd w:id="443"/>
      <w:bookmarkEnd w:id="444"/>
    </w:p>
    <w:p w14:paraId="3E250E4E" w14:textId="77777777" w:rsidR="000861DC" w:rsidRDefault="000861DC" w:rsidP="008A6580">
      <w:pPr>
        <w:spacing w:before="0" w:after="0" w:line="240" w:lineRule="auto"/>
      </w:pPr>
      <w:r>
        <w:t>Applied Stereotypes:</w:t>
      </w:r>
    </w:p>
    <w:p w14:paraId="2EA29DEE" w14:textId="77777777" w:rsidR="00E82E8C" w:rsidRDefault="00E82E8C" w:rsidP="008A6580">
      <w:pPr>
        <w:spacing w:before="0" w:after="0" w:line="240" w:lineRule="auto"/>
        <w:rPr>
          <w:color w:val="FF0000"/>
        </w:rPr>
      </w:pPr>
    </w:p>
    <w:p w14:paraId="2F9173E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QueueBehaviorType</w:t>
      </w:r>
    </w:p>
    <w:p w14:paraId="7A18207C" w14:textId="44E07F58"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85AD232" w14:textId="77777777" w:rsidTr="005E729E">
        <w:tc>
          <w:tcPr>
            <w:tcW w:w="2320" w:type="dxa"/>
          </w:tcPr>
          <w:p w14:paraId="0AA31E6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ED1F18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72B333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F588BC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2F790C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E7B398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2BD2CA3" w14:textId="77777777" w:rsidTr="005E729E">
        <w:tc>
          <w:tcPr>
            <w:tcW w:w="2326" w:type="dxa"/>
          </w:tcPr>
          <w:p w14:paraId="7F3EC66A" w14:textId="77777777" w:rsidR="000861DC" w:rsidRPr="00DE56B2" w:rsidRDefault="000861DC" w:rsidP="008A6580">
            <w:pPr>
              <w:rPr>
                <w:sz w:val="16"/>
                <w:szCs w:val="16"/>
              </w:rPr>
            </w:pPr>
            <w:r w:rsidRPr="00DE56B2">
              <w:rPr>
                <w:sz w:val="16"/>
                <w:szCs w:val="16"/>
              </w:rPr>
              <w:t>queueName</w:t>
            </w:r>
          </w:p>
        </w:tc>
        <w:tc>
          <w:tcPr>
            <w:tcW w:w="2126" w:type="dxa"/>
          </w:tcPr>
          <w:p w14:paraId="264ED32F"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QueueNameType</w:t>
            </w:r>
          </w:p>
          <w:p w14:paraId="39088386"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QUEUENAME_NOT_YET_DEFINED</w:t>
            </w:r>
          </w:p>
        </w:tc>
        <w:tc>
          <w:tcPr>
            <w:tcW w:w="1134" w:type="dxa"/>
          </w:tcPr>
          <w:p w14:paraId="16AA702B" w14:textId="77777777" w:rsidR="000861DC" w:rsidRPr="00DE56B2" w:rsidRDefault="00DE223B" w:rsidP="008A6580">
            <w:pPr>
              <w:rPr>
                <w:sz w:val="16"/>
                <w:szCs w:val="16"/>
              </w:rPr>
            </w:pPr>
            <w:r w:rsidRPr="00803FDC">
              <w:rPr>
                <w:sz w:val="16"/>
                <w:szCs w:val="16"/>
              </w:rPr>
              <w:t>1</w:t>
            </w:r>
          </w:p>
        </w:tc>
        <w:tc>
          <w:tcPr>
            <w:tcW w:w="736" w:type="dxa"/>
          </w:tcPr>
          <w:p w14:paraId="239DD5D9" w14:textId="77777777" w:rsidR="000861DC" w:rsidRPr="00DE56B2" w:rsidRDefault="00DE223B" w:rsidP="008A6580">
            <w:pPr>
              <w:rPr>
                <w:sz w:val="16"/>
                <w:szCs w:val="16"/>
              </w:rPr>
            </w:pPr>
            <w:r w:rsidRPr="00803FDC">
              <w:rPr>
                <w:sz w:val="16"/>
                <w:szCs w:val="16"/>
              </w:rPr>
              <w:t>RW</w:t>
            </w:r>
          </w:p>
        </w:tc>
        <w:tc>
          <w:tcPr>
            <w:tcW w:w="3330" w:type="dxa"/>
          </w:tcPr>
          <w:p w14:paraId="7921B075" w14:textId="684A995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1C7B7569"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1</w:t>
            </w:r>
          </w:p>
          <w:p w14:paraId="47540F31"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7ED7A0AA"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313BA01B"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5779F982"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7D65D7ED"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471987EC"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14:paraId="39804712"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09334B51"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queue.</w:t>
            </w:r>
          </w:p>
          <w:p w14:paraId="0FDD2ABC" w14:textId="77777777" w:rsidR="000861DC" w:rsidRPr="00073611" w:rsidRDefault="000861DC" w:rsidP="008A6580">
            <w:pPr>
              <w:spacing w:before="0" w:after="0" w:line="240" w:lineRule="auto"/>
              <w:rPr>
                <w:color w:val="7030A0"/>
                <w:sz w:val="16"/>
                <w:szCs w:val="16"/>
              </w:rPr>
            </w:pPr>
          </w:p>
        </w:tc>
      </w:tr>
      <w:tr w:rsidR="000861DC" w14:paraId="7CF72E05" w14:textId="77777777" w:rsidTr="005E729E">
        <w:tc>
          <w:tcPr>
            <w:tcW w:w="2326" w:type="dxa"/>
          </w:tcPr>
          <w:p w14:paraId="1E6647DA" w14:textId="77777777" w:rsidR="000861DC" w:rsidRPr="00DE56B2" w:rsidRDefault="000861DC" w:rsidP="008A6580">
            <w:pPr>
              <w:rPr>
                <w:sz w:val="16"/>
                <w:szCs w:val="16"/>
              </w:rPr>
            </w:pPr>
            <w:r w:rsidRPr="00DE56B2">
              <w:rPr>
                <w:sz w:val="16"/>
                <w:szCs w:val="16"/>
              </w:rPr>
              <w:lastRenderedPageBreak/>
              <w:t>queueDepth</w:t>
            </w:r>
          </w:p>
        </w:tc>
        <w:tc>
          <w:tcPr>
            <w:tcW w:w="2126" w:type="dxa"/>
          </w:tcPr>
          <w:p w14:paraId="54DF397B"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14:paraId="12AD01DF"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14:paraId="122D87DB" w14:textId="77777777" w:rsidR="000861DC" w:rsidRPr="00DE56B2" w:rsidRDefault="00DE223B" w:rsidP="008A6580">
            <w:pPr>
              <w:rPr>
                <w:sz w:val="16"/>
                <w:szCs w:val="16"/>
              </w:rPr>
            </w:pPr>
            <w:r w:rsidRPr="00803FDC">
              <w:rPr>
                <w:sz w:val="16"/>
                <w:szCs w:val="16"/>
              </w:rPr>
              <w:t>1</w:t>
            </w:r>
          </w:p>
        </w:tc>
        <w:tc>
          <w:tcPr>
            <w:tcW w:w="736" w:type="dxa"/>
          </w:tcPr>
          <w:p w14:paraId="77C186BD" w14:textId="77777777" w:rsidR="000861DC" w:rsidRPr="00DE56B2" w:rsidRDefault="00DE223B" w:rsidP="008A6580">
            <w:pPr>
              <w:rPr>
                <w:sz w:val="16"/>
                <w:szCs w:val="16"/>
              </w:rPr>
            </w:pPr>
            <w:r w:rsidRPr="00803FDC">
              <w:rPr>
                <w:sz w:val="16"/>
                <w:szCs w:val="16"/>
              </w:rPr>
              <w:t>RW</w:t>
            </w:r>
          </w:p>
        </w:tc>
        <w:tc>
          <w:tcPr>
            <w:tcW w:w="3330" w:type="dxa"/>
          </w:tcPr>
          <w:p w14:paraId="565B0AFA" w14:textId="716221CA"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7DC0FEA5"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6FF5FA5F"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14:paraId="4A930739"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0588E12A"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Byte</w:t>
            </w:r>
          </w:p>
          <w:p w14:paraId="6F32B85C"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07D792CB"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7427227A"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14:paraId="1C628D05"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LENGTH_32_BIT</w:t>
            </w:r>
          </w:p>
        </w:tc>
        <w:tc>
          <w:tcPr>
            <w:tcW w:w="4806" w:type="dxa"/>
          </w:tcPr>
          <w:p w14:paraId="0BC8C579" w14:textId="77777777" w:rsidR="00DE223B" w:rsidRPr="00DE223B" w:rsidRDefault="00DE223B" w:rsidP="008A6580">
            <w:pPr>
              <w:spacing w:before="0" w:after="0" w:line="240" w:lineRule="auto"/>
              <w:rPr>
                <w:rFonts w:ascii="Arial" w:eastAsia="SimHei" w:hAnsi="Arial" w:cs="Times New Roman"/>
                <w:sz w:val="16"/>
                <w:szCs w:val="16"/>
                <w:lang w:eastAsia="ja-JP"/>
              </w:rPr>
            </w:pPr>
            <w:ins w:id="445" w:author="Heinze Thorsten" w:date="2019-05-31T17:30:00Z">
              <w:r w:rsidRPr="00DE223B">
                <w:rPr>
                  <w:rFonts w:ascii="Arial" w:eastAsia="SimHei" w:hAnsi="Arial" w:cs="Times New Roman"/>
                  <w:color w:val="141313"/>
                  <w:sz w:val="16"/>
                  <w:szCs w:val="16"/>
                  <w:lang w:eastAsia="ja-JP"/>
                </w:rPr>
                <w:t xml:space="preserve">Only relevant if (queueDepthConfigurationIsAvail==1). </w:t>
              </w:r>
            </w:ins>
            <w:r w:rsidRPr="00DE223B">
              <w:rPr>
                <w:rFonts w:ascii="Arial" w:eastAsia="SimHei" w:hAnsi="Arial" w:cs="Times New Roman"/>
                <w:color w:val="141313"/>
                <w:sz w:val="16"/>
                <w:szCs w:val="16"/>
                <w:lang w:eastAsia="ja-JP"/>
              </w:rPr>
              <w:t>Size of the queue in Byte.</w:t>
            </w:r>
          </w:p>
          <w:p w14:paraId="304C5F77" w14:textId="77777777" w:rsidR="000861DC" w:rsidRPr="00073611" w:rsidRDefault="000861DC" w:rsidP="008A6580">
            <w:pPr>
              <w:spacing w:before="0" w:after="0" w:line="240" w:lineRule="auto"/>
              <w:rPr>
                <w:color w:val="7030A0"/>
                <w:sz w:val="16"/>
                <w:szCs w:val="16"/>
              </w:rPr>
            </w:pPr>
          </w:p>
        </w:tc>
      </w:tr>
      <w:tr w:rsidR="000861DC" w14:paraId="3E317515" w14:textId="77777777" w:rsidTr="005E729E">
        <w:tc>
          <w:tcPr>
            <w:tcW w:w="2326" w:type="dxa"/>
          </w:tcPr>
          <w:p w14:paraId="31AD7532" w14:textId="77777777" w:rsidR="000861DC" w:rsidRPr="00DE56B2" w:rsidRDefault="000861DC" w:rsidP="008A6580">
            <w:pPr>
              <w:rPr>
                <w:sz w:val="16"/>
                <w:szCs w:val="16"/>
              </w:rPr>
            </w:pPr>
            <w:r w:rsidRPr="00DE56B2">
              <w:rPr>
                <w:sz w:val="16"/>
                <w:szCs w:val="16"/>
              </w:rPr>
              <w:t>droppingBehaviorKind</w:t>
            </w:r>
          </w:p>
        </w:tc>
        <w:tc>
          <w:tcPr>
            <w:tcW w:w="2126" w:type="dxa"/>
          </w:tcPr>
          <w:p w14:paraId="6675D0E9"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DroppingBehaviorKindType</w:t>
            </w:r>
          </w:p>
          <w:p w14:paraId="50DC5B00" w14:textId="77777777"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14:paraId="309BFF78" w14:textId="77777777" w:rsidR="000861DC" w:rsidRPr="00DE56B2" w:rsidRDefault="00DE223B" w:rsidP="008A6580">
            <w:pPr>
              <w:rPr>
                <w:sz w:val="16"/>
                <w:szCs w:val="16"/>
              </w:rPr>
            </w:pPr>
            <w:r w:rsidRPr="00803FDC">
              <w:rPr>
                <w:sz w:val="16"/>
                <w:szCs w:val="16"/>
              </w:rPr>
              <w:t>1</w:t>
            </w:r>
          </w:p>
        </w:tc>
        <w:tc>
          <w:tcPr>
            <w:tcW w:w="736" w:type="dxa"/>
          </w:tcPr>
          <w:p w14:paraId="6BA46AB8" w14:textId="77777777" w:rsidR="000861DC" w:rsidRPr="00DE56B2" w:rsidRDefault="00DE223B" w:rsidP="008A6580">
            <w:pPr>
              <w:rPr>
                <w:sz w:val="16"/>
                <w:szCs w:val="16"/>
              </w:rPr>
            </w:pPr>
            <w:r w:rsidRPr="00803FDC">
              <w:rPr>
                <w:sz w:val="16"/>
                <w:szCs w:val="16"/>
              </w:rPr>
              <w:t>RW</w:t>
            </w:r>
          </w:p>
        </w:tc>
        <w:tc>
          <w:tcPr>
            <w:tcW w:w="3330" w:type="dxa"/>
          </w:tcPr>
          <w:p w14:paraId="1D9F03AA" w14:textId="0271D178"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785C5D1B"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0A6CD889"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14:paraId="0CBBBFD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19BB33D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3DC049F8"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14E295E6"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539D541F"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14:paraId="55B1129C"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0523D35A"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Defines the behavior in case of congestions.</w:t>
            </w:r>
          </w:p>
          <w:p w14:paraId="4A6FCDA8" w14:textId="77777777" w:rsidR="000861DC" w:rsidRPr="00073611" w:rsidRDefault="000861DC" w:rsidP="008A6580">
            <w:pPr>
              <w:spacing w:before="0" w:after="0" w:line="240" w:lineRule="auto"/>
              <w:rPr>
                <w:color w:val="7030A0"/>
                <w:sz w:val="16"/>
                <w:szCs w:val="16"/>
              </w:rPr>
            </w:pPr>
          </w:p>
        </w:tc>
      </w:tr>
      <w:tr w:rsidR="000861DC" w14:paraId="03EA04CA" w14:textId="77777777" w:rsidTr="005E729E">
        <w:tc>
          <w:tcPr>
            <w:tcW w:w="2326" w:type="dxa"/>
          </w:tcPr>
          <w:p w14:paraId="0A65724F" w14:textId="77777777" w:rsidR="000861DC" w:rsidRPr="00DE56B2" w:rsidRDefault="000861DC" w:rsidP="008A6580">
            <w:pPr>
              <w:rPr>
                <w:sz w:val="16"/>
                <w:szCs w:val="16"/>
              </w:rPr>
            </w:pPr>
            <w:r w:rsidRPr="00DE56B2">
              <w:rPr>
                <w:sz w:val="16"/>
                <w:szCs w:val="16"/>
              </w:rPr>
              <w:t>wredBehaviorList</w:t>
            </w:r>
          </w:p>
        </w:tc>
        <w:tc>
          <w:tcPr>
            <w:tcW w:w="2126" w:type="dxa"/>
          </w:tcPr>
          <w:p w14:paraId="70DF05B5"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wredBehaviorType</w:t>
            </w:r>
          </w:p>
          <w:p w14:paraId="36EAD5C2" w14:textId="77777777"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14:paraId="6A17479E" w14:textId="77777777" w:rsidR="000861DC" w:rsidRPr="00DE56B2" w:rsidRDefault="00DE223B" w:rsidP="008A6580">
            <w:pPr>
              <w:rPr>
                <w:sz w:val="16"/>
                <w:szCs w:val="16"/>
              </w:rPr>
            </w:pPr>
            <w:r w:rsidRPr="00803FDC">
              <w:rPr>
                <w:sz w:val="16"/>
                <w:szCs w:val="16"/>
              </w:rPr>
              <w:t>0..3</w:t>
            </w:r>
          </w:p>
        </w:tc>
        <w:tc>
          <w:tcPr>
            <w:tcW w:w="736" w:type="dxa"/>
          </w:tcPr>
          <w:p w14:paraId="1A2377EE" w14:textId="77777777" w:rsidR="000861DC" w:rsidRPr="00DE56B2" w:rsidRDefault="00DE223B" w:rsidP="008A6580">
            <w:pPr>
              <w:rPr>
                <w:sz w:val="16"/>
                <w:szCs w:val="16"/>
              </w:rPr>
            </w:pPr>
            <w:r w:rsidRPr="00803FDC">
              <w:rPr>
                <w:sz w:val="16"/>
                <w:szCs w:val="16"/>
              </w:rPr>
              <w:t>RW</w:t>
            </w:r>
          </w:p>
        </w:tc>
        <w:tc>
          <w:tcPr>
            <w:tcW w:w="3330" w:type="dxa"/>
          </w:tcPr>
          <w:p w14:paraId="5DBC9EC8" w14:textId="16CFA3A9"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282436C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105614C9"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14:paraId="5168281A"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23D7596B"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178E2DE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448383BB"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04617919"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14:paraId="2A6F7798"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114BCEF3"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Only relevant if (droppingBehaviorKind==WRED). Multiplicity = 0..3, because allows configuring seperate WRED profiles for up to 3 drop precedence at the queue.</w:t>
            </w:r>
          </w:p>
          <w:p w14:paraId="244EF3C1" w14:textId="77777777" w:rsidR="000861DC" w:rsidRPr="00073611" w:rsidRDefault="000861DC" w:rsidP="008A6580">
            <w:pPr>
              <w:spacing w:before="0" w:after="0" w:line="240" w:lineRule="auto"/>
              <w:rPr>
                <w:color w:val="7030A0"/>
                <w:sz w:val="16"/>
                <w:szCs w:val="16"/>
              </w:rPr>
            </w:pPr>
          </w:p>
        </w:tc>
      </w:tr>
      <w:tr w:rsidR="000861DC" w14:paraId="189EA84D" w14:textId="77777777" w:rsidTr="005E729E">
        <w:tc>
          <w:tcPr>
            <w:tcW w:w="2326" w:type="dxa"/>
          </w:tcPr>
          <w:p w14:paraId="43C66C69" w14:textId="77777777" w:rsidR="000861DC" w:rsidRPr="00DE56B2" w:rsidRDefault="000861DC" w:rsidP="008A6580">
            <w:pPr>
              <w:rPr>
                <w:sz w:val="16"/>
                <w:szCs w:val="16"/>
              </w:rPr>
            </w:pPr>
            <w:r w:rsidRPr="00DE56B2">
              <w:rPr>
                <w:sz w:val="16"/>
                <w:szCs w:val="16"/>
              </w:rPr>
              <w:t>schedulerKind</w:t>
            </w:r>
          </w:p>
        </w:tc>
        <w:tc>
          <w:tcPr>
            <w:tcW w:w="2126" w:type="dxa"/>
          </w:tcPr>
          <w:p w14:paraId="2E39C65F"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SchedulerKindType</w:t>
            </w:r>
          </w:p>
          <w:p w14:paraId="797BF643"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14:paraId="23A35AAF" w14:textId="77777777" w:rsidR="000861DC" w:rsidRPr="00DE56B2" w:rsidRDefault="00DE223B" w:rsidP="008A6580">
            <w:pPr>
              <w:rPr>
                <w:sz w:val="16"/>
                <w:szCs w:val="16"/>
              </w:rPr>
            </w:pPr>
            <w:r w:rsidRPr="00803FDC">
              <w:rPr>
                <w:sz w:val="16"/>
                <w:szCs w:val="16"/>
              </w:rPr>
              <w:t>1</w:t>
            </w:r>
          </w:p>
        </w:tc>
        <w:tc>
          <w:tcPr>
            <w:tcW w:w="736" w:type="dxa"/>
          </w:tcPr>
          <w:p w14:paraId="4CDAA63E" w14:textId="77777777" w:rsidR="000861DC" w:rsidRPr="00DE56B2" w:rsidRDefault="00DE223B" w:rsidP="008A6580">
            <w:pPr>
              <w:rPr>
                <w:sz w:val="16"/>
                <w:szCs w:val="16"/>
              </w:rPr>
            </w:pPr>
            <w:r w:rsidRPr="00803FDC">
              <w:rPr>
                <w:sz w:val="16"/>
                <w:szCs w:val="16"/>
              </w:rPr>
              <w:t>RW</w:t>
            </w:r>
          </w:p>
        </w:tc>
        <w:tc>
          <w:tcPr>
            <w:tcW w:w="3330" w:type="dxa"/>
          </w:tcPr>
          <w:p w14:paraId="7B287AFA" w14:textId="2C678714"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5B02BC95"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1309926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14:paraId="7142069A"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0D0440F4"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773C7F9E"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66F8CC54"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71C39D23"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14:paraId="787033C2"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037E96FC"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Type of scheduler to be used for this queue.</w:t>
            </w:r>
          </w:p>
          <w:p w14:paraId="2A72FE9D" w14:textId="77777777" w:rsidR="000861DC" w:rsidRPr="00073611" w:rsidRDefault="000861DC" w:rsidP="008A6580">
            <w:pPr>
              <w:spacing w:before="0" w:after="0" w:line="240" w:lineRule="auto"/>
              <w:rPr>
                <w:color w:val="7030A0"/>
                <w:sz w:val="16"/>
                <w:szCs w:val="16"/>
              </w:rPr>
            </w:pPr>
          </w:p>
        </w:tc>
      </w:tr>
      <w:tr w:rsidR="000861DC" w14:paraId="5094C07C" w14:textId="77777777" w:rsidTr="005E729E">
        <w:tc>
          <w:tcPr>
            <w:tcW w:w="2326" w:type="dxa"/>
          </w:tcPr>
          <w:p w14:paraId="19AB4E98" w14:textId="4D6763B7" w:rsidR="000861DC" w:rsidRPr="00DE56B2" w:rsidRDefault="000861DC" w:rsidP="008A6580">
            <w:pPr>
              <w:rPr>
                <w:sz w:val="16"/>
                <w:szCs w:val="16"/>
              </w:rPr>
            </w:pPr>
            <w:del w:id="446" w:author="Heinze Thorsten" w:date="2019-05-31T17:30:00Z">
              <w:r w:rsidRPr="00DE56B2">
                <w:rPr>
                  <w:sz w:val="16"/>
                  <w:szCs w:val="16"/>
                </w:rPr>
                <w:delText>wfqWeight</w:delText>
              </w:r>
            </w:del>
            <w:ins w:id="447" w:author="Heinze Thorsten" w:date="2019-05-31T17:30:00Z">
              <w:r w:rsidRPr="00DE56B2">
                <w:rPr>
                  <w:sz w:val="16"/>
                  <w:szCs w:val="16"/>
                </w:rPr>
                <w:t>weighting</w:t>
              </w:r>
            </w:ins>
          </w:p>
        </w:tc>
        <w:tc>
          <w:tcPr>
            <w:tcW w:w="2126" w:type="dxa"/>
          </w:tcPr>
          <w:p w14:paraId="5BF2CEAC"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14:paraId="0CEF71D5" w14:textId="77777777"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14:paraId="58EEA795" w14:textId="77777777" w:rsidR="000861DC" w:rsidRPr="00DE56B2" w:rsidRDefault="00DE223B" w:rsidP="008A6580">
            <w:pPr>
              <w:rPr>
                <w:sz w:val="16"/>
                <w:szCs w:val="16"/>
              </w:rPr>
            </w:pPr>
            <w:r w:rsidRPr="00803FDC">
              <w:rPr>
                <w:sz w:val="16"/>
                <w:szCs w:val="16"/>
              </w:rPr>
              <w:t>1</w:t>
            </w:r>
          </w:p>
        </w:tc>
        <w:tc>
          <w:tcPr>
            <w:tcW w:w="736" w:type="dxa"/>
          </w:tcPr>
          <w:p w14:paraId="569FE99A" w14:textId="77777777" w:rsidR="000861DC" w:rsidRPr="00DE56B2" w:rsidRDefault="00DE223B" w:rsidP="008A6580">
            <w:pPr>
              <w:rPr>
                <w:sz w:val="16"/>
                <w:szCs w:val="16"/>
              </w:rPr>
            </w:pPr>
            <w:r w:rsidRPr="00803FDC">
              <w:rPr>
                <w:sz w:val="16"/>
                <w:szCs w:val="16"/>
              </w:rPr>
              <w:t>RW</w:t>
            </w:r>
          </w:p>
        </w:tc>
        <w:tc>
          <w:tcPr>
            <w:tcW w:w="3330" w:type="dxa"/>
          </w:tcPr>
          <w:p w14:paraId="4FD1970E" w14:textId="0FE3C6B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369CD352"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3963C575"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14:paraId="439AFD15"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2BEBF7D4"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w:t>
            </w:r>
          </w:p>
          <w:p w14:paraId="168F5AC2"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149976AE"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5E6ABF82"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14:paraId="4041D750"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LENGTH_8_BIT</w:t>
            </w:r>
          </w:p>
        </w:tc>
        <w:tc>
          <w:tcPr>
            <w:tcW w:w="4806" w:type="dxa"/>
          </w:tcPr>
          <w:p w14:paraId="38EDDFEB" w14:textId="4C8B28D8"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Only relevant if (schedulerKind==WFQ</w:t>
            </w:r>
            <w:del w:id="448" w:author="Heinze Thorsten" w:date="2019-05-31T17:30:00Z">
              <w:r w:rsidRPr="00DE223B">
                <w:rPr>
                  <w:rFonts w:ascii="Arial" w:eastAsia="SimHei" w:hAnsi="Arial" w:cs="Times New Roman"/>
                  <w:color w:val="141313"/>
                  <w:sz w:val="16"/>
                  <w:szCs w:val="16"/>
                  <w:lang w:eastAsia="ja-JP"/>
                </w:rPr>
                <w:delText>).</w:delText>
              </w:r>
            </w:del>
            <w:ins w:id="449" w:author="Heinze Thorsten" w:date="2019-05-31T17:30:00Z">
              <w:r w:rsidRPr="00DE223B">
                <w:rPr>
                  <w:rFonts w:ascii="Arial" w:eastAsia="SimHei" w:hAnsi="Arial" w:cs="Times New Roman"/>
                  <w:color w:val="141313"/>
                  <w:sz w:val="16"/>
                  <w:szCs w:val="16"/>
                  <w:lang w:eastAsia="ja-JP"/>
                </w:rPr>
                <w:t>) OR (schedulerKind==DWRR) OR (schedulerKind==WRR).</w:t>
              </w:r>
            </w:ins>
            <w:r w:rsidRPr="00DE223B">
              <w:rPr>
                <w:rFonts w:ascii="Arial" w:eastAsia="SimHei" w:hAnsi="Arial" w:cs="Times New Roman"/>
                <w:color w:val="141313"/>
                <w:sz w:val="16"/>
                <w:szCs w:val="16"/>
                <w:lang w:eastAsia="ja-JP"/>
              </w:rPr>
              <w:t xml:space="preserve"> Serving rate for this weighted fair queueing queue as a percentage value.</w:t>
            </w:r>
          </w:p>
          <w:p w14:paraId="18B41BA1" w14:textId="77777777" w:rsidR="000861DC" w:rsidRPr="00073611" w:rsidRDefault="000861DC" w:rsidP="008A6580">
            <w:pPr>
              <w:spacing w:before="0" w:after="0" w:line="240" w:lineRule="auto"/>
              <w:rPr>
                <w:color w:val="7030A0"/>
                <w:sz w:val="16"/>
                <w:szCs w:val="16"/>
              </w:rPr>
            </w:pPr>
          </w:p>
        </w:tc>
      </w:tr>
    </w:tbl>
    <w:p w14:paraId="75A93C72" w14:textId="77777777" w:rsidR="000861DC" w:rsidRDefault="000861DC" w:rsidP="00325F35">
      <w:pPr>
        <w:pStyle w:val="berschrift2"/>
        <w:rPr>
          <w:ins w:id="450" w:author="Heinze Thorsten" w:date="2019-05-31T17:30:00Z"/>
        </w:rPr>
      </w:pPr>
      <w:bookmarkStart w:id="451" w:name="_Toc10215752"/>
      <w:ins w:id="452" w:author="Heinze Thorsten" w:date="2019-05-31T17:30:00Z">
        <w:r>
          <w:lastRenderedPageBreak/>
          <w:t>QueueUtilizationType</w:t>
        </w:r>
        <w:bookmarkEnd w:id="451"/>
      </w:ins>
    </w:p>
    <w:p w14:paraId="7880D4BA" w14:textId="77777777" w:rsidR="000861DC" w:rsidRDefault="000861DC" w:rsidP="008A6580">
      <w:pPr>
        <w:spacing w:before="0" w:after="0" w:line="240" w:lineRule="auto"/>
        <w:rPr>
          <w:ins w:id="453" w:author="Heinze Thorsten" w:date="2019-05-31T17:30:00Z"/>
        </w:rPr>
      </w:pPr>
      <w:ins w:id="454" w:author="Heinze Thorsten" w:date="2019-05-31T17:30:00Z">
        <w:r>
          <w:t>Applied Stereotypes:</w:t>
        </w:r>
      </w:ins>
    </w:p>
    <w:p w14:paraId="016DD265" w14:textId="77777777" w:rsidR="00E82E8C" w:rsidRDefault="00E82E8C" w:rsidP="008A6580">
      <w:pPr>
        <w:spacing w:before="0" w:after="0" w:line="240" w:lineRule="auto"/>
        <w:rPr>
          <w:ins w:id="455" w:author="Heinze Thorsten" w:date="2019-05-31T17:30:00Z"/>
          <w:color w:val="FF0000"/>
        </w:rPr>
      </w:pPr>
    </w:p>
    <w:p w14:paraId="6D2D12AD" w14:textId="77777777" w:rsidR="000861DC" w:rsidRPr="00EF73BD" w:rsidRDefault="000861DC" w:rsidP="008A6580">
      <w:pPr>
        <w:spacing w:before="0" w:after="0" w:line="240" w:lineRule="auto"/>
        <w:rPr>
          <w:ins w:id="456" w:author="Heinze Thorsten" w:date="2019-05-31T17:30:00Z"/>
          <w:color w:val="FF0000"/>
        </w:rPr>
      </w:pPr>
      <w:ins w:id="457" w:author="Heinze Thorsten" w:date="2019-05-31T17:30:00Z">
        <w:r>
          <w:rPr>
            <w:rFonts w:hint="eastAsia"/>
            <w:lang w:eastAsia="zh-CN"/>
          </w:rPr>
          <w:t>Attributes</w:t>
        </w:r>
        <w:r w:rsidRPr="00484CAE">
          <w:t xml:space="preserve"> </w:t>
        </w:r>
        <w:r>
          <w:rPr>
            <w:lang w:eastAsia="zh-CN"/>
          </w:rPr>
          <w:t>for QueueUtilizationType</w:t>
        </w:r>
      </w:ins>
    </w:p>
    <w:p w14:paraId="75327A92" w14:textId="77777777" w:rsidR="00EF73BD" w:rsidRPr="00FB2C35" w:rsidRDefault="00EF73BD" w:rsidP="008A6580">
      <w:pPr>
        <w:pStyle w:val="Beschriftung"/>
        <w:rPr>
          <w:ins w:id="458" w:author="Heinze Thorsten" w:date="2019-05-31T17:30:00Z"/>
        </w:rPr>
      </w:pPr>
      <w:ins w:id="459" w:author="Heinze Thorsten" w:date="2019-05-31T17:30:00Z">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QueueUtilizationType</w:t>
        </w:r>
      </w:ins>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6AC2F08" w14:textId="77777777" w:rsidTr="005E729E">
        <w:trPr>
          <w:ins w:id="460" w:author="Heinze Thorsten" w:date="2019-05-31T17:30:00Z"/>
        </w:trPr>
        <w:tc>
          <w:tcPr>
            <w:tcW w:w="2320" w:type="dxa"/>
          </w:tcPr>
          <w:p w14:paraId="2C9524DB" w14:textId="77777777" w:rsidR="000861DC" w:rsidRPr="00ED52CB" w:rsidRDefault="000861DC" w:rsidP="008A6580">
            <w:pPr>
              <w:spacing w:after="0"/>
              <w:rPr>
                <w:ins w:id="461" w:author="Heinze Thorsten" w:date="2019-05-31T17:30:00Z"/>
                <w:rFonts w:cs="Times New Roman"/>
                <w:b/>
                <w:sz w:val="16"/>
              </w:rPr>
            </w:pPr>
            <w:ins w:id="462" w:author="Heinze Thorsten" w:date="2019-05-31T17:30:00Z">
              <w:r w:rsidRPr="00ED52CB">
                <w:rPr>
                  <w:rFonts w:cs="Times New Roman"/>
                  <w:b/>
                  <w:sz w:val="16"/>
                </w:rPr>
                <w:t>Attribute Name</w:t>
              </w:r>
            </w:ins>
          </w:p>
        </w:tc>
        <w:tc>
          <w:tcPr>
            <w:tcW w:w="2126" w:type="dxa"/>
          </w:tcPr>
          <w:p w14:paraId="70B3BC19" w14:textId="77777777" w:rsidR="000861DC" w:rsidRPr="00ED52CB" w:rsidRDefault="000861DC" w:rsidP="008A6580">
            <w:pPr>
              <w:spacing w:after="0"/>
              <w:rPr>
                <w:ins w:id="463" w:author="Heinze Thorsten" w:date="2019-05-31T17:30:00Z"/>
                <w:rFonts w:cs="Times New Roman"/>
                <w:b/>
                <w:sz w:val="16"/>
              </w:rPr>
            </w:pPr>
            <w:ins w:id="464" w:author="Heinze Thorsten" w:date="2019-05-31T17:30:00Z">
              <w:r w:rsidRPr="00ED52CB">
                <w:rPr>
                  <w:rFonts w:cs="Times New Roman"/>
                  <w:b/>
                  <w:sz w:val="16"/>
                </w:rPr>
                <w:t>Type</w:t>
              </w:r>
            </w:ins>
          </w:p>
        </w:tc>
        <w:tc>
          <w:tcPr>
            <w:tcW w:w="1134" w:type="dxa"/>
          </w:tcPr>
          <w:p w14:paraId="3A44036B" w14:textId="77777777" w:rsidR="000861DC" w:rsidRPr="00ED52CB" w:rsidRDefault="000861DC" w:rsidP="008A6580">
            <w:pPr>
              <w:spacing w:after="0"/>
              <w:rPr>
                <w:ins w:id="465" w:author="Heinze Thorsten" w:date="2019-05-31T17:30:00Z"/>
                <w:rFonts w:cs="Times New Roman"/>
                <w:b/>
                <w:sz w:val="16"/>
              </w:rPr>
            </w:pPr>
            <w:ins w:id="466" w:author="Heinze Thorsten" w:date="2019-05-31T17:30:00Z">
              <w:r w:rsidRPr="00ED52CB">
                <w:rPr>
                  <w:rFonts w:cs="Times New Roman"/>
                  <w:b/>
                  <w:sz w:val="16"/>
                </w:rPr>
                <w:t>Multiplicity</w:t>
              </w:r>
            </w:ins>
          </w:p>
        </w:tc>
        <w:tc>
          <w:tcPr>
            <w:tcW w:w="709" w:type="dxa"/>
          </w:tcPr>
          <w:p w14:paraId="5E43EEEB" w14:textId="77777777" w:rsidR="000861DC" w:rsidRPr="00ED52CB" w:rsidRDefault="000861DC" w:rsidP="008A6580">
            <w:pPr>
              <w:spacing w:after="0"/>
              <w:rPr>
                <w:ins w:id="467" w:author="Heinze Thorsten" w:date="2019-05-31T17:30:00Z"/>
                <w:rFonts w:cs="Times New Roman"/>
                <w:b/>
                <w:sz w:val="16"/>
              </w:rPr>
            </w:pPr>
            <w:ins w:id="468" w:author="Heinze Thorsten" w:date="2019-05-31T17:30:00Z">
              <w:r w:rsidRPr="00ED52CB">
                <w:rPr>
                  <w:rFonts w:cs="Times New Roman"/>
                  <w:b/>
                  <w:sz w:val="16"/>
                </w:rPr>
                <w:t>Access</w:t>
              </w:r>
            </w:ins>
          </w:p>
        </w:tc>
        <w:tc>
          <w:tcPr>
            <w:tcW w:w="3402" w:type="dxa"/>
          </w:tcPr>
          <w:p w14:paraId="6F319F69" w14:textId="77777777" w:rsidR="000861DC" w:rsidRPr="00ED52CB" w:rsidRDefault="000861DC" w:rsidP="008A6580">
            <w:pPr>
              <w:spacing w:after="0"/>
              <w:rPr>
                <w:ins w:id="469" w:author="Heinze Thorsten" w:date="2019-05-31T17:30:00Z"/>
                <w:rFonts w:cs="Times New Roman"/>
                <w:b/>
                <w:sz w:val="16"/>
              </w:rPr>
            </w:pPr>
            <w:ins w:id="470" w:author="Heinze Thorsten" w:date="2019-05-31T17:30:00Z">
              <w:r w:rsidRPr="00ED52CB">
                <w:rPr>
                  <w:rFonts w:cs="Times New Roman"/>
                  <w:b/>
                  <w:sz w:val="16"/>
                </w:rPr>
                <w:t>Stereotypes</w:t>
              </w:r>
            </w:ins>
          </w:p>
        </w:tc>
        <w:tc>
          <w:tcPr>
            <w:tcW w:w="4763" w:type="dxa"/>
          </w:tcPr>
          <w:p w14:paraId="5DBD6A84" w14:textId="77777777" w:rsidR="000861DC" w:rsidRPr="00ED52CB" w:rsidRDefault="000861DC" w:rsidP="008A6580">
            <w:pPr>
              <w:spacing w:after="0"/>
              <w:rPr>
                <w:ins w:id="471" w:author="Heinze Thorsten" w:date="2019-05-31T17:30:00Z"/>
                <w:rFonts w:cs="Times New Roman"/>
                <w:b/>
                <w:sz w:val="16"/>
              </w:rPr>
            </w:pPr>
            <w:ins w:id="472" w:author="Heinze Thorsten" w:date="2019-05-31T17:30:00Z">
              <w:r w:rsidRPr="00ED52CB">
                <w:rPr>
                  <w:rFonts w:cs="Times New Roman"/>
                  <w:b/>
                  <w:sz w:val="16"/>
                </w:rPr>
                <w:t>Description</w:t>
              </w:r>
            </w:ins>
          </w:p>
        </w:tc>
      </w:tr>
      <w:tr w:rsidR="000861DC" w14:paraId="484393D5" w14:textId="77777777" w:rsidTr="005E729E">
        <w:trPr>
          <w:ins w:id="473" w:author="Heinze Thorsten" w:date="2019-05-31T17:30:00Z"/>
        </w:trPr>
        <w:tc>
          <w:tcPr>
            <w:tcW w:w="2326" w:type="dxa"/>
          </w:tcPr>
          <w:p w14:paraId="56952105" w14:textId="77777777" w:rsidR="000861DC" w:rsidRPr="00DE56B2" w:rsidRDefault="000861DC" w:rsidP="008A6580">
            <w:pPr>
              <w:rPr>
                <w:ins w:id="474" w:author="Heinze Thorsten" w:date="2019-05-31T17:30:00Z"/>
                <w:sz w:val="16"/>
                <w:szCs w:val="16"/>
              </w:rPr>
            </w:pPr>
            <w:ins w:id="475" w:author="Heinze Thorsten" w:date="2019-05-31T17:30:00Z">
              <w:r w:rsidRPr="00DE56B2">
                <w:rPr>
                  <w:sz w:val="16"/>
                  <w:szCs w:val="16"/>
                </w:rPr>
                <w:t>queueName</w:t>
              </w:r>
            </w:ins>
          </w:p>
        </w:tc>
        <w:tc>
          <w:tcPr>
            <w:tcW w:w="2126" w:type="dxa"/>
          </w:tcPr>
          <w:p w14:paraId="322091DC" w14:textId="77777777" w:rsidR="00DE223B" w:rsidRPr="00DE223B" w:rsidRDefault="00DE223B" w:rsidP="008A6580">
            <w:pPr>
              <w:spacing w:before="0" w:after="160" w:line="240" w:lineRule="auto"/>
              <w:rPr>
                <w:ins w:id="476" w:author="Heinze Thorsten" w:date="2019-05-31T17:30:00Z"/>
                <w:rFonts w:ascii="Arial" w:eastAsia="SimHei" w:hAnsi="Arial" w:cs="Times New Roman"/>
                <w:color w:val="141313"/>
                <w:sz w:val="16"/>
                <w:szCs w:val="16"/>
                <w:lang w:eastAsia="ja-JP"/>
              </w:rPr>
            </w:pPr>
            <w:ins w:id="477" w:author="Heinze Thorsten" w:date="2019-05-31T17:30:00Z">
              <w:r w:rsidRPr="00DE223B">
                <w:rPr>
                  <w:rFonts w:ascii="Arial" w:eastAsia="SimHei" w:hAnsi="Arial" w:cs="Times New Roman"/>
                  <w:color w:val="141313"/>
                  <w:sz w:val="16"/>
                  <w:szCs w:val="16"/>
                  <w:lang w:eastAsia="ja-JP"/>
                </w:rPr>
                <w:t>QueueNameType</w:t>
              </w:r>
            </w:ins>
          </w:p>
          <w:p w14:paraId="268884FB" w14:textId="77777777" w:rsidR="000861DC" w:rsidRPr="00DE56B2" w:rsidRDefault="00DE223B" w:rsidP="008A6580">
            <w:pPr>
              <w:rPr>
                <w:ins w:id="478" w:author="Heinze Thorsten" w:date="2019-05-31T17:30:00Z"/>
                <w:sz w:val="16"/>
                <w:szCs w:val="16"/>
              </w:rPr>
            </w:pPr>
            <w:ins w:id="479" w:author="Heinze Thorsten" w:date="2019-05-31T17:30:00Z">
              <w:r w:rsidRPr="00DE223B">
                <w:rPr>
                  <w:rFonts w:ascii="Arial" w:eastAsia="SimHei" w:hAnsi="Arial" w:cs="Times New Roman"/>
                  <w:color w:val="141313"/>
                  <w:sz w:val="16"/>
                  <w:szCs w:val="16"/>
                  <w:lang w:eastAsia="ja-JP"/>
                </w:rPr>
                <w:t>QUEUENAME_NOT_YET_DEFINED</w:t>
              </w:r>
            </w:ins>
          </w:p>
        </w:tc>
        <w:tc>
          <w:tcPr>
            <w:tcW w:w="1134" w:type="dxa"/>
          </w:tcPr>
          <w:p w14:paraId="5E6265C7" w14:textId="77777777" w:rsidR="000861DC" w:rsidRPr="00DE56B2" w:rsidRDefault="00DE223B" w:rsidP="008A6580">
            <w:pPr>
              <w:rPr>
                <w:ins w:id="480" w:author="Heinze Thorsten" w:date="2019-05-31T17:30:00Z"/>
                <w:sz w:val="16"/>
                <w:szCs w:val="16"/>
              </w:rPr>
            </w:pPr>
            <w:ins w:id="481" w:author="Heinze Thorsten" w:date="2019-05-31T17:30:00Z">
              <w:r w:rsidRPr="00803FDC">
                <w:rPr>
                  <w:sz w:val="16"/>
                  <w:szCs w:val="16"/>
                </w:rPr>
                <w:t>1</w:t>
              </w:r>
            </w:ins>
          </w:p>
        </w:tc>
        <w:tc>
          <w:tcPr>
            <w:tcW w:w="736" w:type="dxa"/>
          </w:tcPr>
          <w:p w14:paraId="7FE75FE7" w14:textId="77777777" w:rsidR="000861DC" w:rsidRPr="00DE56B2" w:rsidRDefault="00DE223B" w:rsidP="008A6580">
            <w:pPr>
              <w:rPr>
                <w:ins w:id="482" w:author="Heinze Thorsten" w:date="2019-05-31T17:30:00Z"/>
                <w:sz w:val="16"/>
                <w:szCs w:val="16"/>
              </w:rPr>
            </w:pPr>
            <w:ins w:id="483" w:author="Heinze Thorsten" w:date="2019-05-31T17:30:00Z">
              <w:r w:rsidRPr="00803FDC">
                <w:rPr>
                  <w:sz w:val="16"/>
                  <w:szCs w:val="16"/>
                </w:rPr>
                <w:t>R</w:t>
              </w:r>
            </w:ins>
          </w:p>
        </w:tc>
        <w:tc>
          <w:tcPr>
            <w:tcW w:w="3330" w:type="dxa"/>
          </w:tcPr>
          <w:p w14:paraId="6A570E3C" w14:textId="77777777" w:rsidR="00DE223B" w:rsidRPr="00DE223B" w:rsidRDefault="00DE223B" w:rsidP="008A6580">
            <w:pPr>
              <w:spacing w:before="0" w:after="0" w:line="240" w:lineRule="auto"/>
              <w:rPr>
                <w:ins w:id="484" w:author="Heinze Thorsten" w:date="2019-05-31T17:30:00Z"/>
                <w:rFonts w:ascii="Arial" w:eastAsia="SimHei" w:hAnsi="Arial" w:cs="Times New Roman"/>
                <w:sz w:val="16"/>
                <w:szCs w:val="16"/>
                <w:lang w:eastAsia="ja-JP"/>
              </w:rPr>
            </w:pPr>
            <w:ins w:id="485" w:author="Heinze Thorsten" w:date="2019-05-31T17:30:00Z">
              <w:r w:rsidRPr="00DE223B">
                <w:rPr>
                  <w:rFonts w:ascii="Arial" w:eastAsia="SimHei" w:hAnsi="Arial" w:cs="Times New Roman"/>
                  <w:color w:val="141313"/>
                  <w:sz w:val="16"/>
                  <w:szCs w:val="16"/>
                  <w:lang w:eastAsia="ja-JP"/>
                </w:rPr>
                <w:t>OpenModelAttribute</w:t>
              </w:r>
            </w:ins>
          </w:p>
          <w:p w14:paraId="28CA149A" w14:textId="77777777" w:rsidR="00DE223B" w:rsidRPr="00DE223B" w:rsidRDefault="00DE223B" w:rsidP="008A6580">
            <w:pPr>
              <w:numPr>
                <w:ilvl w:val="0"/>
                <w:numId w:val="13"/>
              </w:numPr>
              <w:spacing w:before="0" w:after="0" w:line="240" w:lineRule="auto"/>
              <w:ind w:left="176" w:hanging="142"/>
              <w:contextualSpacing/>
              <w:rPr>
                <w:ins w:id="486" w:author="Heinze Thorsten" w:date="2019-05-31T17:30:00Z"/>
                <w:rFonts w:eastAsia="SimHei" w:cs="Times New Roman"/>
                <w:sz w:val="16"/>
                <w:szCs w:val="16"/>
              </w:rPr>
            </w:pPr>
            <w:ins w:id="487" w:author="Heinze Thorsten" w:date="2019-05-31T17:30:00Z">
              <w:r w:rsidRPr="00DE223B">
                <w:rPr>
                  <w:rFonts w:eastAsia="SimHei" w:cs="Times New Roman"/>
                  <w:sz w:val="16"/>
                  <w:szCs w:val="16"/>
                </w:rPr>
                <w:t>partOfObjectKey: 1</w:t>
              </w:r>
            </w:ins>
          </w:p>
          <w:p w14:paraId="6B8514A3" w14:textId="77777777" w:rsidR="00DE223B" w:rsidRPr="00DE223B" w:rsidRDefault="00DE223B" w:rsidP="008A6580">
            <w:pPr>
              <w:numPr>
                <w:ilvl w:val="0"/>
                <w:numId w:val="13"/>
              </w:numPr>
              <w:spacing w:before="0" w:after="0" w:line="240" w:lineRule="auto"/>
              <w:ind w:left="176" w:hanging="142"/>
              <w:contextualSpacing/>
              <w:rPr>
                <w:ins w:id="488" w:author="Heinze Thorsten" w:date="2019-05-31T17:30:00Z"/>
                <w:rFonts w:eastAsia="SimHei" w:cs="Times New Roman"/>
                <w:sz w:val="16"/>
                <w:szCs w:val="16"/>
              </w:rPr>
            </w:pPr>
            <w:ins w:id="489" w:author="Heinze Thorsten" w:date="2019-05-31T17:30:00Z">
              <w:r w:rsidRPr="00DE223B">
                <w:rPr>
                  <w:rFonts w:eastAsia="SimHei" w:cs="Times New Roman"/>
                  <w:sz w:val="16"/>
                  <w:szCs w:val="16"/>
                </w:rPr>
                <w:t>isInvariant: false</w:t>
              </w:r>
            </w:ins>
          </w:p>
          <w:p w14:paraId="6B758FFF" w14:textId="77777777" w:rsidR="00DE223B" w:rsidRPr="00DE223B" w:rsidRDefault="00DE223B" w:rsidP="008A6580">
            <w:pPr>
              <w:numPr>
                <w:ilvl w:val="0"/>
                <w:numId w:val="13"/>
              </w:numPr>
              <w:spacing w:before="0" w:after="0" w:line="240" w:lineRule="auto"/>
              <w:ind w:left="176" w:hanging="142"/>
              <w:contextualSpacing/>
              <w:rPr>
                <w:ins w:id="490" w:author="Heinze Thorsten" w:date="2019-05-31T17:30:00Z"/>
                <w:rFonts w:eastAsia="SimHei" w:cs="Times New Roman"/>
                <w:sz w:val="16"/>
                <w:szCs w:val="16"/>
              </w:rPr>
            </w:pPr>
            <w:ins w:id="491" w:author="Heinze Thorsten" w:date="2019-05-31T17:30:00Z">
              <w:r w:rsidRPr="00DE223B">
                <w:rPr>
                  <w:rFonts w:eastAsia="SimHei" w:cs="Times New Roman"/>
                  <w:sz w:val="16"/>
                  <w:szCs w:val="16"/>
                </w:rPr>
                <w:t>valueRange: no range constraint</w:t>
              </w:r>
            </w:ins>
          </w:p>
          <w:p w14:paraId="1822214D" w14:textId="77777777" w:rsidR="00DE223B" w:rsidRPr="00DE223B" w:rsidRDefault="00DE223B" w:rsidP="008A6580">
            <w:pPr>
              <w:numPr>
                <w:ilvl w:val="0"/>
                <w:numId w:val="13"/>
              </w:numPr>
              <w:spacing w:before="0" w:after="0" w:line="240" w:lineRule="auto"/>
              <w:ind w:left="176" w:hanging="142"/>
              <w:contextualSpacing/>
              <w:rPr>
                <w:ins w:id="492" w:author="Heinze Thorsten" w:date="2019-05-31T17:30:00Z"/>
                <w:rFonts w:eastAsia="SimHei" w:cs="Times New Roman"/>
                <w:sz w:val="16"/>
                <w:szCs w:val="16"/>
              </w:rPr>
            </w:pPr>
            <w:ins w:id="493" w:author="Heinze Thorsten" w:date="2019-05-31T17:30:00Z">
              <w:r w:rsidRPr="00DE223B">
                <w:rPr>
                  <w:rFonts w:eastAsia="SimHei" w:cs="Times New Roman"/>
                  <w:sz w:val="16"/>
                  <w:szCs w:val="16"/>
                </w:rPr>
                <w:t>unit: no unit defined</w:t>
              </w:r>
            </w:ins>
          </w:p>
          <w:p w14:paraId="70643D98" w14:textId="77777777" w:rsidR="00DE223B" w:rsidRPr="00DE223B" w:rsidRDefault="00DE223B" w:rsidP="008A6580">
            <w:pPr>
              <w:numPr>
                <w:ilvl w:val="0"/>
                <w:numId w:val="13"/>
              </w:numPr>
              <w:spacing w:before="0" w:after="0" w:line="240" w:lineRule="auto"/>
              <w:ind w:left="176" w:hanging="142"/>
              <w:contextualSpacing/>
              <w:rPr>
                <w:ins w:id="494" w:author="Heinze Thorsten" w:date="2019-05-31T17:30:00Z"/>
                <w:rFonts w:eastAsia="SimHei" w:cs="Times New Roman"/>
                <w:sz w:val="16"/>
                <w:szCs w:val="16"/>
              </w:rPr>
            </w:pPr>
            <w:ins w:id="495" w:author="Heinze Thorsten" w:date="2019-05-31T17:30:00Z">
              <w:r w:rsidRPr="00DE223B">
                <w:rPr>
                  <w:rFonts w:eastAsia="SimHei" w:cs="Times New Roman"/>
                  <w:sz w:val="16"/>
                  <w:szCs w:val="16"/>
                </w:rPr>
                <w:t>support: MANDATORY</w:t>
              </w:r>
            </w:ins>
          </w:p>
          <w:p w14:paraId="509BDA04" w14:textId="77777777" w:rsidR="00DE223B" w:rsidRPr="00DE223B" w:rsidRDefault="00DE223B" w:rsidP="008A6580">
            <w:pPr>
              <w:spacing w:before="0" w:after="0" w:line="240" w:lineRule="auto"/>
              <w:rPr>
                <w:ins w:id="496" w:author="Heinze Thorsten" w:date="2019-05-31T17:30:00Z"/>
                <w:rFonts w:ascii="Arial" w:eastAsia="SimHei" w:hAnsi="Arial" w:cs="Times New Roman"/>
                <w:sz w:val="16"/>
                <w:szCs w:val="16"/>
                <w:lang w:eastAsia="ja-JP"/>
              </w:rPr>
            </w:pPr>
            <w:ins w:id="497" w:author="Heinze Thorsten" w:date="2019-05-31T17:30:00Z">
              <w:r w:rsidRPr="00DE223B">
                <w:rPr>
                  <w:rFonts w:ascii="Arial" w:eastAsia="SimHei" w:hAnsi="Arial" w:cs="Times New Roman"/>
                  <w:color w:val="141313"/>
                  <w:sz w:val="16"/>
                  <w:szCs w:val="16"/>
                  <w:lang w:eastAsia="ja-JP"/>
                </w:rPr>
                <w:t>OpenInterfaceModelAttribute</w:t>
              </w:r>
            </w:ins>
          </w:p>
          <w:p w14:paraId="0607B794" w14:textId="77777777" w:rsidR="00DE223B" w:rsidRPr="00DE223B" w:rsidRDefault="00DE223B" w:rsidP="008A6580">
            <w:pPr>
              <w:numPr>
                <w:ilvl w:val="0"/>
                <w:numId w:val="13"/>
              </w:numPr>
              <w:spacing w:before="0" w:after="0" w:line="240" w:lineRule="auto"/>
              <w:ind w:left="176" w:hanging="142"/>
              <w:contextualSpacing/>
              <w:rPr>
                <w:ins w:id="498" w:author="Heinze Thorsten" w:date="2019-05-31T17:30:00Z"/>
                <w:rFonts w:eastAsia="SimHei" w:cs="Times New Roman"/>
                <w:sz w:val="16"/>
                <w:szCs w:val="16"/>
              </w:rPr>
            </w:pPr>
            <w:ins w:id="499" w:author="Heinze Thorsten" w:date="2019-05-31T17:30:00Z">
              <w:r w:rsidRPr="00DE223B">
                <w:rPr>
                  <w:rFonts w:eastAsia="SimHei" w:cs="Times New Roman"/>
                  <w:sz w:val="16"/>
                  <w:szCs w:val="16"/>
                </w:rPr>
                <w:t>AVC: NO</w:t>
              </w:r>
            </w:ins>
          </w:p>
          <w:p w14:paraId="711A605C" w14:textId="77777777" w:rsidR="00DE223B" w:rsidRPr="00DE223B" w:rsidRDefault="00DE223B" w:rsidP="008A6580">
            <w:pPr>
              <w:numPr>
                <w:ilvl w:val="0"/>
                <w:numId w:val="13"/>
              </w:numPr>
              <w:spacing w:before="0" w:after="0" w:line="240" w:lineRule="auto"/>
              <w:ind w:left="176" w:hanging="142"/>
              <w:contextualSpacing/>
              <w:rPr>
                <w:ins w:id="500" w:author="Heinze Thorsten" w:date="2019-05-31T17:30:00Z"/>
                <w:rFonts w:eastAsia="SimHei" w:cs="Times New Roman"/>
                <w:sz w:val="16"/>
                <w:szCs w:val="16"/>
              </w:rPr>
            </w:pPr>
            <w:ins w:id="501" w:author="Heinze Thorsten" w:date="2019-05-31T17:30:00Z">
              <w:r w:rsidRPr="00DE223B">
                <w:rPr>
                  <w:rFonts w:eastAsia="SimHei" w:cs="Times New Roman"/>
                  <w:sz w:val="16"/>
                  <w:szCs w:val="16"/>
                </w:rPr>
                <w:t>bitLength: NA</w:t>
              </w:r>
            </w:ins>
          </w:p>
        </w:tc>
        <w:tc>
          <w:tcPr>
            <w:tcW w:w="4806" w:type="dxa"/>
          </w:tcPr>
          <w:p w14:paraId="1BEFA116" w14:textId="77777777" w:rsidR="00DE223B" w:rsidRPr="00DE223B" w:rsidRDefault="00DE223B" w:rsidP="008A6580">
            <w:pPr>
              <w:spacing w:before="0" w:after="0" w:line="240" w:lineRule="auto"/>
              <w:rPr>
                <w:ins w:id="502" w:author="Heinze Thorsten" w:date="2019-05-31T17:30:00Z"/>
                <w:rFonts w:ascii="Arial" w:eastAsia="SimHei" w:hAnsi="Arial" w:cs="Times New Roman"/>
                <w:sz w:val="16"/>
                <w:szCs w:val="16"/>
                <w:lang w:eastAsia="ja-JP"/>
              </w:rPr>
            </w:pPr>
            <w:ins w:id="503" w:author="Heinze Thorsten" w:date="2019-05-31T17:30:00Z">
              <w:r w:rsidRPr="00DE223B">
                <w:rPr>
                  <w:rFonts w:ascii="Arial" w:eastAsia="SimHei" w:hAnsi="Arial" w:cs="Times New Roman"/>
                  <w:color w:val="141313"/>
                  <w:sz w:val="16"/>
                  <w:szCs w:val="16"/>
                  <w:lang w:eastAsia="ja-JP"/>
                </w:rPr>
                <w:t>Name of the queue.</w:t>
              </w:r>
            </w:ins>
          </w:p>
          <w:p w14:paraId="53037F9D" w14:textId="77777777" w:rsidR="000861DC" w:rsidRPr="00073611" w:rsidRDefault="000861DC" w:rsidP="008A6580">
            <w:pPr>
              <w:spacing w:before="0" w:after="0" w:line="240" w:lineRule="auto"/>
              <w:rPr>
                <w:ins w:id="504" w:author="Heinze Thorsten" w:date="2019-05-31T17:30:00Z"/>
                <w:color w:val="7030A0"/>
                <w:sz w:val="16"/>
                <w:szCs w:val="16"/>
              </w:rPr>
            </w:pPr>
          </w:p>
        </w:tc>
      </w:tr>
      <w:tr w:rsidR="000861DC" w14:paraId="7CDE125E" w14:textId="77777777" w:rsidTr="005E729E">
        <w:trPr>
          <w:ins w:id="505" w:author="Heinze Thorsten" w:date="2019-05-31T17:30:00Z"/>
        </w:trPr>
        <w:tc>
          <w:tcPr>
            <w:tcW w:w="2326" w:type="dxa"/>
          </w:tcPr>
          <w:p w14:paraId="638B3E80" w14:textId="77777777" w:rsidR="000861DC" w:rsidRPr="00DE56B2" w:rsidRDefault="000861DC" w:rsidP="008A6580">
            <w:pPr>
              <w:rPr>
                <w:ins w:id="506" w:author="Heinze Thorsten" w:date="2019-05-31T17:30:00Z"/>
                <w:sz w:val="16"/>
                <w:szCs w:val="16"/>
              </w:rPr>
            </w:pPr>
            <w:ins w:id="507" w:author="Heinze Thorsten" w:date="2019-05-31T17:30:00Z">
              <w:r w:rsidRPr="00DE56B2">
                <w:rPr>
                  <w:sz w:val="16"/>
                  <w:szCs w:val="16"/>
                </w:rPr>
                <w:t>maxQueueLength</w:t>
              </w:r>
            </w:ins>
          </w:p>
        </w:tc>
        <w:tc>
          <w:tcPr>
            <w:tcW w:w="2126" w:type="dxa"/>
          </w:tcPr>
          <w:p w14:paraId="6FE99275" w14:textId="77777777" w:rsidR="00DE223B" w:rsidRPr="00DE223B" w:rsidRDefault="00DE223B" w:rsidP="008A6580">
            <w:pPr>
              <w:spacing w:before="0" w:after="160" w:line="240" w:lineRule="auto"/>
              <w:rPr>
                <w:ins w:id="508" w:author="Heinze Thorsten" w:date="2019-05-31T17:30:00Z"/>
                <w:rFonts w:ascii="Arial" w:eastAsia="SimHei" w:hAnsi="Arial" w:cs="Times New Roman"/>
                <w:color w:val="141313"/>
                <w:sz w:val="16"/>
                <w:szCs w:val="16"/>
                <w:lang w:eastAsia="ja-JP"/>
              </w:rPr>
            </w:pPr>
            <w:ins w:id="509" w:author="Heinze Thorsten" w:date="2019-05-31T17:30:00Z">
              <w:r w:rsidRPr="00DE223B">
                <w:rPr>
                  <w:rFonts w:ascii="Arial" w:eastAsia="SimHei" w:hAnsi="Arial" w:cs="Times New Roman"/>
                  <w:color w:val="141313"/>
                  <w:sz w:val="16"/>
                  <w:szCs w:val="16"/>
                  <w:lang w:eastAsia="ja-JP"/>
                </w:rPr>
                <w:t>Integer</w:t>
              </w:r>
            </w:ins>
          </w:p>
          <w:p w14:paraId="6EA48A29" w14:textId="77777777" w:rsidR="000861DC" w:rsidRPr="00DE56B2" w:rsidRDefault="00DE223B" w:rsidP="008A6580">
            <w:pPr>
              <w:rPr>
                <w:ins w:id="510" w:author="Heinze Thorsten" w:date="2019-05-31T17:30:00Z"/>
                <w:sz w:val="16"/>
                <w:szCs w:val="16"/>
              </w:rPr>
            </w:pPr>
            <w:ins w:id="511" w:author="Heinze Thorsten" w:date="2019-05-31T17:30:00Z">
              <w:r w:rsidRPr="00DE223B">
                <w:rPr>
                  <w:rFonts w:ascii="Arial" w:eastAsia="SimHei" w:hAnsi="Arial" w:cs="Times New Roman"/>
                  <w:color w:val="141313"/>
                  <w:sz w:val="16"/>
                  <w:szCs w:val="16"/>
                  <w:lang w:eastAsia="ja-JP"/>
                </w:rPr>
                <w:t>-1</w:t>
              </w:r>
            </w:ins>
          </w:p>
        </w:tc>
        <w:tc>
          <w:tcPr>
            <w:tcW w:w="1134" w:type="dxa"/>
          </w:tcPr>
          <w:p w14:paraId="39554A3F" w14:textId="77777777" w:rsidR="000861DC" w:rsidRPr="00DE56B2" w:rsidRDefault="00DE223B" w:rsidP="008A6580">
            <w:pPr>
              <w:rPr>
                <w:ins w:id="512" w:author="Heinze Thorsten" w:date="2019-05-31T17:30:00Z"/>
                <w:sz w:val="16"/>
                <w:szCs w:val="16"/>
              </w:rPr>
            </w:pPr>
            <w:ins w:id="513" w:author="Heinze Thorsten" w:date="2019-05-31T17:30:00Z">
              <w:r w:rsidRPr="00803FDC">
                <w:rPr>
                  <w:sz w:val="16"/>
                  <w:szCs w:val="16"/>
                </w:rPr>
                <w:t>1</w:t>
              </w:r>
            </w:ins>
          </w:p>
        </w:tc>
        <w:tc>
          <w:tcPr>
            <w:tcW w:w="736" w:type="dxa"/>
          </w:tcPr>
          <w:p w14:paraId="180E1666" w14:textId="77777777" w:rsidR="000861DC" w:rsidRPr="00DE56B2" w:rsidRDefault="00DE223B" w:rsidP="008A6580">
            <w:pPr>
              <w:rPr>
                <w:ins w:id="514" w:author="Heinze Thorsten" w:date="2019-05-31T17:30:00Z"/>
                <w:sz w:val="16"/>
                <w:szCs w:val="16"/>
              </w:rPr>
            </w:pPr>
            <w:ins w:id="515" w:author="Heinze Thorsten" w:date="2019-05-31T17:30:00Z">
              <w:r w:rsidRPr="00803FDC">
                <w:rPr>
                  <w:sz w:val="16"/>
                  <w:szCs w:val="16"/>
                </w:rPr>
                <w:t>R</w:t>
              </w:r>
            </w:ins>
          </w:p>
        </w:tc>
        <w:tc>
          <w:tcPr>
            <w:tcW w:w="3330" w:type="dxa"/>
          </w:tcPr>
          <w:p w14:paraId="6F7E13C7" w14:textId="77777777" w:rsidR="00DE223B" w:rsidRPr="00DE223B" w:rsidRDefault="00DE223B" w:rsidP="008A6580">
            <w:pPr>
              <w:spacing w:before="0" w:after="0" w:line="240" w:lineRule="auto"/>
              <w:rPr>
                <w:ins w:id="516" w:author="Heinze Thorsten" w:date="2019-05-31T17:30:00Z"/>
                <w:rFonts w:ascii="Arial" w:eastAsia="SimHei" w:hAnsi="Arial" w:cs="Times New Roman"/>
                <w:sz w:val="16"/>
                <w:szCs w:val="16"/>
                <w:lang w:eastAsia="ja-JP"/>
              </w:rPr>
            </w:pPr>
            <w:ins w:id="517" w:author="Heinze Thorsten" w:date="2019-05-31T17:30:00Z">
              <w:r w:rsidRPr="00DE223B">
                <w:rPr>
                  <w:rFonts w:ascii="Arial" w:eastAsia="SimHei" w:hAnsi="Arial" w:cs="Times New Roman"/>
                  <w:color w:val="141313"/>
                  <w:sz w:val="16"/>
                  <w:szCs w:val="16"/>
                  <w:lang w:eastAsia="ja-JP"/>
                </w:rPr>
                <w:t>OpenModelAttribute</w:t>
              </w:r>
            </w:ins>
          </w:p>
          <w:p w14:paraId="52C9B97F" w14:textId="77777777" w:rsidR="00DE223B" w:rsidRPr="00DE223B" w:rsidRDefault="00DE223B" w:rsidP="008A6580">
            <w:pPr>
              <w:numPr>
                <w:ilvl w:val="0"/>
                <w:numId w:val="13"/>
              </w:numPr>
              <w:spacing w:before="0" w:after="0" w:line="240" w:lineRule="auto"/>
              <w:ind w:left="176" w:hanging="142"/>
              <w:contextualSpacing/>
              <w:rPr>
                <w:ins w:id="518" w:author="Heinze Thorsten" w:date="2019-05-31T17:30:00Z"/>
                <w:rFonts w:eastAsia="SimHei" w:cs="Times New Roman"/>
                <w:sz w:val="16"/>
                <w:szCs w:val="16"/>
              </w:rPr>
            </w:pPr>
            <w:ins w:id="519" w:author="Heinze Thorsten" w:date="2019-05-31T17:30:00Z">
              <w:r w:rsidRPr="00DE223B">
                <w:rPr>
                  <w:rFonts w:eastAsia="SimHei" w:cs="Times New Roman"/>
                  <w:sz w:val="16"/>
                  <w:szCs w:val="16"/>
                </w:rPr>
                <w:t>partOfObjectKey: 0</w:t>
              </w:r>
            </w:ins>
          </w:p>
          <w:p w14:paraId="1FDE0EE3" w14:textId="77777777" w:rsidR="00DE223B" w:rsidRPr="00DE223B" w:rsidRDefault="00DE223B" w:rsidP="008A6580">
            <w:pPr>
              <w:numPr>
                <w:ilvl w:val="0"/>
                <w:numId w:val="13"/>
              </w:numPr>
              <w:spacing w:before="0" w:after="0" w:line="240" w:lineRule="auto"/>
              <w:ind w:left="176" w:hanging="142"/>
              <w:contextualSpacing/>
              <w:rPr>
                <w:ins w:id="520" w:author="Heinze Thorsten" w:date="2019-05-31T17:30:00Z"/>
                <w:rFonts w:eastAsia="SimHei" w:cs="Times New Roman"/>
                <w:sz w:val="16"/>
                <w:szCs w:val="16"/>
              </w:rPr>
            </w:pPr>
            <w:ins w:id="521" w:author="Heinze Thorsten" w:date="2019-05-31T17:30:00Z">
              <w:r w:rsidRPr="00DE223B">
                <w:rPr>
                  <w:rFonts w:eastAsia="SimHei" w:cs="Times New Roman"/>
                  <w:sz w:val="16"/>
                  <w:szCs w:val="16"/>
                </w:rPr>
                <w:t>isInvariant: false</w:t>
              </w:r>
            </w:ins>
          </w:p>
          <w:p w14:paraId="24EDD476" w14:textId="77777777" w:rsidR="00DE223B" w:rsidRPr="00DE223B" w:rsidRDefault="00DE223B" w:rsidP="008A6580">
            <w:pPr>
              <w:numPr>
                <w:ilvl w:val="0"/>
                <w:numId w:val="13"/>
              </w:numPr>
              <w:spacing w:before="0" w:after="0" w:line="240" w:lineRule="auto"/>
              <w:ind w:left="176" w:hanging="142"/>
              <w:contextualSpacing/>
              <w:rPr>
                <w:ins w:id="522" w:author="Heinze Thorsten" w:date="2019-05-31T17:30:00Z"/>
                <w:rFonts w:eastAsia="SimHei" w:cs="Times New Roman"/>
                <w:sz w:val="16"/>
                <w:szCs w:val="16"/>
              </w:rPr>
            </w:pPr>
            <w:ins w:id="523" w:author="Heinze Thorsten" w:date="2019-05-31T17:30:00Z">
              <w:r w:rsidRPr="00DE223B">
                <w:rPr>
                  <w:rFonts w:eastAsia="SimHei" w:cs="Times New Roman"/>
                  <w:sz w:val="16"/>
                  <w:szCs w:val="16"/>
                </w:rPr>
                <w:t>valueRange: no range constraint</w:t>
              </w:r>
            </w:ins>
          </w:p>
          <w:p w14:paraId="52FC7CF8" w14:textId="77777777" w:rsidR="00DE223B" w:rsidRPr="00DE223B" w:rsidRDefault="00DE223B" w:rsidP="008A6580">
            <w:pPr>
              <w:numPr>
                <w:ilvl w:val="0"/>
                <w:numId w:val="13"/>
              </w:numPr>
              <w:spacing w:before="0" w:after="0" w:line="240" w:lineRule="auto"/>
              <w:ind w:left="176" w:hanging="142"/>
              <w:contextualSpacing/>
              <w:rPr>
                <w:ins w:id="524" w:author="Heinze Thorsten" w:date="2019-05-31T17:30:00Z"/>
                <w:rFonts w:eastAsia="SimHei" w:cs="Times New Roman"/>
                <w:sz w:val="16"/>
                <w:szCs w:val="16"/>
              </w:rPr>
            </w:pPr>
            <w:ins w:id="525" w:author="Heinze Thorsten" w:date="2019-05-31T17:30:00Z">
              <w:r w:rsidRPr="00DE223B">
                <w:rPr>
                  <w:rFonts w:eastAsia="SimHei" w:cs="Times New Roman"/>
                  <w:sz w:val="16"/>
                  <w:szCs w:val="16"/>
                </w:rPr>
                <w:t>unit: Byte</w:t>
              </w:r>
            </w:ins>
          </w:p>
          <w:p w14:paraId="3B532896" w14:textId="77777777" w:rsidR="00DE223B" w:rsidRPr="00DE223B" w:rsidRDefault="00DE223B" w:rsidP="008A6580">
            <w:pPr>
              <w:numPr>
                <w:ilvl w:val="0"/>
                <w:numId w:val="13"/>
              </w:numPr>
              <w:spacing w:before="0" w:after="0" w:line="240" w:lineRule="auto"/>
              <w:ind w:left="176" w:hanging="142"/>
              <w:contextualSpacing/>
              <w:rPr>
                <w:ins w:id="526" w:author="Heinze Thorsten" w:date="2019-05-31T17:30:00Z"/>
                <w:rFonts w:eastAsia="SimHei" w:cs="Times New Roman"/>
                <w:sz w:val="16"/>
                <w:szCs w:val="16"/>
              </w:rPr>
            </w:pPr>
            <w:ins w:id="527" w:author="Heinze Thorsten" w:date="2019-05-31T17:30:00Z">
              <w:r w:rsidRPr="00DE223B">
                <w:rPr>
                  <w:rFonts w:eastAsia="SimHei" w:cs="Times New Roman"/>
                  <w:sz w:val="16"/>
                  <w:szCs w:val="16"/>
                </w:rPr>
                <w:t>support: MANDATORY</w:t>
              </w:r>
            </w:ins>
          </w:p>
          <w:p w14:paraId="0048CAF4" w14:textId="77777777" w:rsidR="00DE223B" w:rsidRPr="00DE223B" w:rsidRDefault="00DE223B" w:rsidP="008A6580">
            <w:pPr>
              <w:spacing w:before="0" w:after="0" w:line="240" w:lineRule="auto"/>
              <w:rPr>
                <w:ins w:id="528" w:author="Heinze Thorsten" w:date="2019-05-31T17:30:00Z"/>
                <w:rFonts w:ascii="Arial" w:eastAsia="SimHei" w:hAnsi="Arial" w:cs="Times New Roman"/>
                <w:sz w:val="16"/>
                <w:szCs w:val="16"/>
                <w:lang w:eastAsia="ja-JP"/>
              </w:rPr>
            </w:pPr>
            <w:ins w:id="529" w:author="Heinze Thorsten" w:date="2019-05-31T17:30:00Z">
              <w:r w:rsidRPr="00DE223B">
                <w:rPr>
                  <w:rFonts w:ascii="Arial" w:eastAsia="SimHei" w:hAnsi="Arial" w:cs="Times New Roman"/>
                  <w:color w:val="141313"/>
                  <w:sz w:val="16"/>
                  <w:szCs w:val="16"/>
                  <w:lang w:eastAsia="ja-JP"/>
                </w:rPr>
                <w:t>OpenInterfaceModelAttribute</w:t>
              </w:r>
            </w:ins>
          </w:p>
          <w:p w14:paraId="039E988F" w14:textId="77777777" w:rsidR="00DE223B" w:rsidRPr="00DE223B" w:rsidRDefault="00DE223B" w:rsidP="008A6580">
            <w:pPr>
              <w:numPr>
                <w:ilvl w:val="0"/>
                <w:numId w:val="13"/>
              </w:numPr>
              <w:spacing w:before="0" w:after="0" w:line="240" w:lineRule="auto"/>
              <w:ind w:left="176" w:hanging="142"/>
              <w:contextualSpacing/>
              <w:rPr>
                <w:ins w:id="530" w:author="Heinze Thorsten" w:date="2019-05-31T17:30:00Z"/>
                <w:rFonts w:eastAsia="SimHei" w:cs="Times New Roman"/>
                <w:sz w:val="16"/>
                <w:szCs w:val="16"/>
              </w:rPr>
            </w:pPr>
            <w:ins w:id="531" w:author="Heinze Thorsten" w:date="2019-05-31T17:30:00Z">
              <w:r w:rsidRPr="00DE223B">
                <w:rPr>
                  <w:rFonts w:eastAsia="SimHei" w:cs="Times New Roman"/>
                  <w:sz w:val="16"/>
                  <w:szCs w:val="16"/>
                </w:rPr>
                <w:t>AVC: NO</w:t>
              </w:r>
            </w:ins>
          </w:p>
          <w:p w14:paraId="764F55FA" w14:textId="77777777" w:rsidR="00DE223B" w:rsidRPr="00DE223B" w:rsidRDefault="00DE223B" w:rsidP="008A6580">
            <w:pPr>
              <w:numPr>
                <w:ilvl w:val="0"/>
                <w:numId w:val="13"/>
              </w:numPr>
              <w:spacing w:before="0" w:after="0" w:line="240" w:lineRule="auto"/>
              <w:ind w:left="176" w:hanging="142"/>
              <w:contextualSpacing/>
              <w:rPr>
                <w:ins w:id="532" w:author="Heinze Thorsten" w:date="2019-05-31T17:30:00Z"/>
                <w:rFonts w:eastAsia="SimHei" w:cs="Times New Roman"/>
                <w:sz w:val="16"/>
                <w:szCs w:val="16"/>
              </w:rPr>
            </w:pPr>
            <w:ins w:id="533" w:author="Heinze Thorsten" w:date="2019-05-31T17:30:00Z">
              <w:r w:rsidRPr="00DE223B">
                <w:rPr>
                  <w:rFonts w:eastAsia="SimHei" w:cs="Times New Roman"/>
                  <w:sz w:val="16"/>
                  <w:szCs w:val="16"/>
                </w:rPr>
                <w:t>bitLength: LENGTH_32_BIT</w:t>
              </w:r>
            </w:ins>
          </w:p>
        </w:tc>
        <w:tc>
          <w:tcPr>
            <w:tcW w:w="4806" w:type="dxa"/>
          </w:tcPr>
          <w:p w14:paraId="5CA25097" w14:textId="77777777" w:rsidR="00DE223B" w:rsidRPr="00DE223B" w:rsidRDefault="00DE223B" w:rsidP="008A6580">
            <w:pPr>
              <w:spacing w:before="0" w:after="0" w:line="240" w:lineRule="auto"/>
              <w:rPr>
                <w:ins w:id="534" w:author="Heinze Thorsten" w:date="2019-05-31T17:30:00Z"/>
                <w:rFonts w:ascii="Arial" w:eastAsia="SimHei" w:hAnsi="Arial" w:cs="Times New Roman"/>
                <w:sz w:val="16"/>
                <w:szCs w:val="16"/>
                <w:lang w:eastAsia="ja-JP"/>
              </w:rPr>
            </w:pPr>
            <w:ins w:id="535" w:author="Heinze Thorsten" w:date="2019-05-31T17:30:00Z">
              <w:r w:rsidRPr="00DE223B">
                <w:rPr>
                  <w:rFonts w:ascii="Arial" w:eastAsia="SimHei" w:hAnsi="Arial" w:cs="Times New Roman"/>
                  <w:color w:val="141313"/>
                  <w:sz w:val="16"/>
                  <w:szCs w:val="16"/>
                  <w:lang w:eastAsia="ja-JP"/>
                </w:rPr>
                <w:t>Maximum observed queue length. openconfig-qos-interfaces.yang</w:t>
              </w:r>
            </w:ins>
          </w:p>
          <w:p w14:paraId="59FA92C9" w14:textId="77777777" w:rsidR="000861DC" w:rsidRPr="00073611" w:rsidRDefault="000861DC" w:rsidP="008A6580">
            <w:pPr>
              <w:spacing w:before="0" w:after="0" w:line="240" w:lineRule="auto"/>
              <w:rPr>
                <w:ins w:id="536" w:author="Heinze Thorsten" w:date="2019-05-31T17:30:00Z"/>
                <w:color w:val="7030A0"/>
                <w:sz w:val="16"/>
                <w:szCs w:val="16"/>
              </w:rPr>
            </w:pPr>
          </w:p>
        </w:tc>
      </w:tr>
      <w:tr w:rsidR="000861DC" w14:paraId="318A8B26" w14:textId="77777777" w:rsidTr="005E729E">
        <w:trPr>
          <w:ins w:id="537" w:author="Heinze Thorsten" w:date="2019-05-31T17:30:00Z"/>
        </w:trPr>
        <w:tc>
          <w:tcPr>
            <w:tcW w:w="2326" w:type="dxa"/>
          </w:tcPr>
          <w:p w14:paraId="6E7388D2" w14:textId="77777777" w:rsidR="000861DC" w:rsidRPr="00DE56B2" w:rsidRDefault="000861DC" w:rsidP="008A6580">
            <w:pPr>
              <w:rPr>
                <w:ins w:id="538" w:author="Heinze Thorsten" w:date="2019-05-31T17:30:00Z"/>
                <w:sz w:val="16"/>
                <w:szCs w:val="16"/>
              </w:rPr>
            </w:pPr>
            <w:ins w:id="539" w:author="Heinze Thorsten" w:date="2019-05-31T17:30:00Z">
              <w:r w:rsidRPr="00DE56B2">
                <w:rPr>
                  <w:sz w:val="16"/>
                  <w:szCs w:val="16"/>
                </w:rPr>
                <w:t>avgQueueLength</w:t>
              </w:r>
            </w:ins>
          </w:p>
        </w:tc>
        <w:tc>
          <w:tcPr>
            <w:tcW w:w="2126" w:type="dxa"/>
          </w:tcPr>
          <w:p w14:paraId="6154D70C" w14:textId="77777777" w:rsidR="00DE223B" w:rsidRPr="00DE223B" w:rsidRDefault="00DE223B" w:rsidP="008A6580">
            <w:pPr>
              <w:spacing w:before="0" w:after="160" w:line="240" w:lineRule="auto"/>
              <w:rPr>
                <w:ins w:id="540" w:author="Heinze Thorsten" w:date="2019-05-31T17:30:00Z"/>
                <w:rFonts w:ascii="Arial" w:eastAsia="SimHei" w:hAnsi="Arial" w:cs="Times New Roman"/>
                <w:color w:val="141313"/>
                <w:sz w:val="16"/>
                <w:szCs w:val="16"/>
                <w:lang w:eastAsia="ja-JP"/>
              </w:rPr>
            </w:pPr>
            <w:ins w:id="541" w:author="Heinze Thorsten" w:date="2019-05-31T17:30:00Z">
              <w:r w:rsidRPr="00DE223B">
                <w:rPr>
                  <w:rFonts w:ascii="Arial" w:eastAsia="SimHei" w:hAnsi="Arial" w:cs="Times New Roman"/>
                  <w:color w:val="141313"/>
                  <w:sz w:val="16"/>
                  <w:szCs w:val="16"/>
                  <w:lang w:eastAsia="ja-JP"/>
                </w:rPr>
                <w:t>Integer</w:t>
              </w:r>
            </w:ins>
          </w:p>
          <w:p w14:paraId="0ECAE3D2" w14:textId="77777777" w:rsidR="000861DC" w:rsidRPr="00DE56B2" w:rsidRDefault="00DE223B" w:rsidP="008A6580">
            <w:pPr>
              <w:rPr>
                <w:ins w:id="542" w:author="Heinze Thorsten" w:date="2019-05-31T17:30:00Z"/>
                <w:sz w:val="16"/>
                <w:szCs w:val="16"/>
              </w:rPr>
            </w:pPr>
            <w:ins w:id="543" w:author="Heinze Thorsten" w:date="2019-05-31T17:30:00Z">
              <w:r w:rsidRPr="00DE223B">
                <w:rPr>
                  <w:rFonts w:ascii="Arial" w:eastAsia="SimHei" w:hAnsi="Arial" w:cs="Times New Roman"/>
                  <w:color w:val="141313"/>
                  <w:sz w:val="16"/>
                  <w:szCs w:val="16"/>
                  <w:lang w:eastAsia="ja-JP"/>
                </w:rPr>
                <w:t>-1</w:t>
              </w:r>
            </w:ins>
          </w:p>
        </w:tc>
        <w:tc>
          <w:tcPr>
            <w:tcW w:w="1134" w:type="dxa"/>
          </w:tcPr>
          <w:p w14:paraId="18929774" w14:textId="77777777" w:rsidR="000861DC" w:rsidRPr="00DE56B2" w:rsidRDefault="00DE223B" w:rsidP="008A6580">
            <w:pPr>
              <w:rPr>
                <w:ins w:id="544" w:author="Heinze Thorsten" w:date="2019-05-31T17:30:00Z"/>
                <w:sz w:val="16"/>
                <w:szCs w:val="16"/>
              </w:rPr>
            </w:pPr>
            <w:ins w:id="545" w:author="Heinze Thorsten" w:date="2019-05-31T17:30:00Z">
              <w:r w:rsidRPr="00803FDC">
                <w:rPr>
                  <w:sz w:val="16"/>
                  <w:szCs w:val="16"/>
                </w:rPr>
                <w:t>1</w:t>
              </w:r>
            </w:ins>
          </w:p>
        </w:tc>
        <w:tc>
          <w:tcPr>
            <w:tcW w:w="736" w:type="dxa"/>
          </w:tcPr>
          <w:p w14:paraId="4AC8FE67" w14:textId="77777777" w:rsidR="000861DC" w:rsidRPr="00DE56B2" w:rsidRDefault="00DE223B" w:rsidP="008A6580">
            <w:pPr>
              <w:rPr>
                <w:ins w:id="546" w:author="Heinze Thorsten" w:date="2019-05-31T17:30:00Z"/>
                <w:sz w:val="16"/>
                <w:szCs w:val="16"/>
              </w:rPr>
            </w:pPr>
            <w:ins w:id="547" w:author="Heinze Thorsten" w:date="2019-05-31T17:30:00Z">
              <w:r w:rsidRPr="00803FDC">
                <w:rPr>
                  <w:sz w:val="16"/>
                  <w:szCs w:val="16"/>
                </w:rPr>
                <w:t>R</w:t>
              </w:r>
            </w:ins>
          </w:p>
        </w:tc>
        <w:tc>
          <w:tcPr>
            <w:tcW w:w="3330" w:type="dxa"/>
          </w:tcPr>
          <w:p w14:paraId="1BD49747" w14:textId="77777777" w:rsidR="00DE223B" w:rsidRPr="00DE223B" w:rsidRDefault="00DE223B" w:rsidP="008A6580">
            <w:pPr>
              <w:spacing w:before="0" w:after="0" w:line="240" w:lineRule="auto"/>
              <w:rPr>
                <w:ins w:id="548" w:author="Heinze Thorsten" w:date="2019-05-31T17:30:00Z"/>
                <w:rFonts w:ascii="Arial" w:eastAsia="SimHei" w:hAnsi="Arial" w:cs="Times New Roman"/>
                <w:sz w:val="16"/>
                <w:szCs w:val="16"/>
                <w:lang w:eastAsia="ja-JP"/>
              </w:rPr>
            </w:pPr>
            <w:ins w:id="549" w:author="Heinze Thorsten" w:date="2019-05-31T17:30:00Z">
              <w:r w:rsidRPr="00DE223B">
                <w:rPr>
                  <w:rFonts w:ascii="Arial" w:eastAsia="SimHei" w:hAnsi="Arial" w:cs="Times New Roman"/>
                  <w:color w:val="141313"/>
                  <w:sz w:val="16"/>
                  <w:szCs w:val="16"/>
                  <w:lang w:eastAsia="ja-JP"/>
                </w:rPr>
                <w:t>OpenModelAttribute</w:t>
              </w:r>
            </w:ins>
          </w:p>
          <w:p w14:paraId="45BC3ACF" w14:textId="77777777" w:rsidR="00DE223B" w:rsidRPr="00DE223B" w:rsidRDefault="00DE223B" w:rsidP="008A6580">
            <w:pPr>
              <w:numPr>
                <w:ilvl w:val="0"/>
                <w:numId w:val="13"/>
              </w:numPr>
              <w:spacing w:before="0" w:after="0" w:line="240" w:lineRule="auto"/>
              <w:ind w:left="176" w:hanging="142"/>
              <w:contextualSpacing/>
              <w:rPr>
                <w:ins w:id="550" w:author="Heinze Thorsten" w:date="2019-05-31T17:30:00Z"/>
                <w:rFonts w:eastAsia="SimHei" w:cs="Times New Roman"/>
                <w:sz w:val="16"/>
                <w:szCs w:val="16"/>
              </w:rPr>
            </w:pPr>
            <w:ins w:id="551" w:author="Heinze Thorsten" w:date="2019-05-31T17:30:00Z">
              <w:r w:rsidRPr="00DE223B">
                <w:rPr>
                  <w:rFonts w:eastAsia="SimHei" w:cs="Times New Roman"/>
                  <w:sz w:val="16"/>
                  <w:szCs w:val="16"/>
                </w:rPr>
                <w:t>partOfObjectKey: 0</w:t>
              </w:r>
            </w:ins>
          </w:p>
          <w:p w14:paraId="612903FE" w14:textId="77777777" w:rsidR="00DE223B" w:rsidRPr="00DE223B" w:rsidRDefault="00DE223B" w:rsidP="008A6580">
            <w:pPr>
              <w:numPr>
                <w:ilvl w:val="0"/>
                <w:numId w:val="13"/>
              </w:numPr>
              <w:spacing w:before="0" w:after="0" w:line="240" w:lineRule="auto"/>
              <w:ind w:left="176" w:hanging="142"/>
              <w:contextualSpacing/>
              <w:rPr>
                <w:ins w:id="552" w:author="Heinze Thorsten" w:date="2019-05-31T17:30:00Z"/>
                <w:rFonts w:eastAsia="SimHei" w:cs="Times New Roman"/>
                <w:sz w:val="16"/>
                <w:szCs w:val="16"/>
              </w:rPr>
            </w:pPr>
            <w:ins w:id="553" w:author="Heinze Thorsten" w:date="2019-05-31T17:30:00Z">
              <w:r w:rsidRPr="00DE223B">
                <w:rPr>
                  <w:rFonts w:eastAsia="SimHei" w:cs="Times New Roman"/>
                  <w:sz w:val="16"/>
                  <w:szCs w:val="16"/>
                </w:rPr>
                <w:t>isInvariant: false</w:t>
              </w:r>
            </w:ins>
          </w:p>
          <w:p w14:paraId="7D8B1D95" w14:textId="77777777" w:rsidR="00DE223B" w:rsidRPr="00DE223B" w:rsidRDefault="00DE223B" w:rsidP="008A6580">
            <w:pPr>
              <w:numPr>
                <w:ilvl w:val="0"/>
                <w:numId w:val="13"/>
              </w:numPr>
              <w:spacing w:before="0" w:after="0" w:line="240" w:lineRule="auto"/>
              <w:ind w:left="176" w:hanging="142"/>
              <w:contextualSpacing/>
              <w:rPr>
                <w:ins w:id="554" w:author="Heinze Thorsten" w:date="2019-05-31T17:30:00Z"/>
                <w:rFonts w:eastAsia="SimHei" w:cs="Times New Roman"/>
                <w:sz w:val="16"/>
                <w:szCs w:val="16"/>
              </w:rPr>
            </w:pPr>
            <w:ins w:id="555" w:author="Heinze Thorsten" w:date="2019-05-31T17:30:00Z">
              <w:r w:rsidRPr="00DE223B">
                <w:rPr>
                  <w:rFonts w:eastAsia="SimHei" w:cs="Times New Roman"/>
                  <w:sz w:val="16"/>
                  <w:szCs w:val="16"/>
                </w:rPr>
                <w:t>valueRange: no range constraint</w:t>
              </w:r>
            </w:ins>
          </w:p>
          <w:p w14:paraId="5CFAD610" w14:textId="77777777" w:rsidR="00DE223B" w:rsidRPr="00DE223B" w:rsidRDefault="00DE223B" w:rsidP="008A6580">
            <w:pPr>
              <w:numPr>
                <w:ilvl w:val="0"/>
                <w:numId w:val="13"/>
              </w:numPr>
              <w:spacing w:before="0" w:after="0" w:line="240" w:lineRule="auto"/>
              <w:ind w:left="176" w:hanging="142"/>
              <w:contextualSpacing/>
              <w:rPr>
                <w:ins w:id="556" w:author="Heinze Thorsten" w:date="2019-05-31T17:30:00Z"/>
                <w:rFonts w:eastAsia="SimHei" w:cs="Times New Roman"/>
                <w:sz w:val="16"/>
                <w:szCs w:val="16"/>
              </w:rPr>
            </w:pPr>
            <w:ins w:id="557" w:author="Heinze Thorsten" w:date="2019-05-31T17:30:00Z">
              <w:r w:rsidRPr="00DE223B">
                <w:rPr>
                  <w:rFonts w:eastAsia="SimHei" w:cs="Times New Roman"/>
                  <w:sz w:val="16"/>
                  <w:szCs w:val="16"/>
                </w:rPr>
                <w:t>unit: Byte</w:t>
              </w:r>
            </w:ins>
          </w:p>
          <w:p w14:paraId="1DF3043F" w14:textId="77777777" w:rsidR="00DE223B" w:rsidRPr="00DE223B" w:rsidRDefault="00DE223B" w:rsidP="008A6580">
            <w:pPr>
              <w:numPr>
                <w:ilvl w:val="0"/>
                <w:numId w:val="13"/>
              </w:numPr>
              <w:spacing w:before="0" w:after="0" w:line="240" w:lineRule="auto"/>
              <w:ind w:left="176" w:hanging="142"/>
              <w:contextualSpacing/>
              <w:rPr>
                <w:ins w:id="558" w:author="Heinze Thorsten" w:date="2019-05-31T17:30:00Z"/>
                <w:rFonts w:eastAsia="SimHei" w:cs="Times New Roman"/>
                <w:sz w:val="16"/>
                <w:szCs w:val="16"/>
              </w:rPr>
            </w:pPr>
            <w:ins w:id="559" w:author="Heinze Thorsten" w:date="2019-05-31T17:30:00Z">
              <w:r w:rsidRPr="00DE223B">
                <w:rPr>
                  <w:rFonts w:eastAsia="SimHei" w:cs="Times New Roman"/>
                  <w:sz w:val="16"/>
                  <w:szCs w:val="16"/>
                </w:rPr>
                <w:t>support: MANDATORY</w:t>
              </w:r>
            </w:ins>
          </w:p>
          <w:p w14:paraId="0EF6B5F6" w14:textId="77777777" w:rsidR="00DE223B" w:rsidRPr="00DE223B" w:rsidRDefault="00DE223B" w:rsidP="008A6580">
            <w:pPr>
              <w:spacing w:before="0" w:after="0" w:line="240" w:lineRule="auto"/>
              <w:rPr>
                <w:ins w:id="560" w:author="Heinze Thorsten" w:date="2019-05-31T17:30:00Z"/>
                <w:rFonts w:ascii="Arial" w:eastAsia="SimHei" w:hAnsi="Arial" w:cs="Times New Roman"/>
                <w:sz w:val="16"/>
                <w:szCs w:val="16"/>
                <w:lang w:eastAsia="ja-JP"/>
              </w:rPr>
            </w:pPr>
            <w:ins w:id="561" w:author="Heinze Thorsten" w:date="2019-05-31T17:30:00Z">
              <w:r w:rsidRPr="00DE223B">
                <w:rPr>
                  <w:rFonts w:ascii="Arial" w:eastAsia="SimHei" w:hAnsi="Arial" w:cs="Times New Roman"/>
                  <w:color w:val="141313"/>
                  <w:sz w:val="16"/>
                  <w:szCs w:val="16"/>
                  <w:lang w:eastAsia="ja-JP"/>
                </w:rPr>
                <w:t>OpenInterfaceModelAttribute</w:t>
              </w:r>
            </w:ins>
          </w:p>
          <w:p w14:paraId="29AF6660" w14:textId="77777777" w:rsidR="00DE223B" w:rsidRPr="00DE223B" w:rsidRDefault="00DE223B" w:rsidP="008A6580">
            <w:pPr>
              <w:numPr>
                <w:ilvl w:val="0"/>
                <w:numId w:val="13"/>
              </w:numPr>
              <w:spacing w:before="0" w:after="0" w:line="240" w:lineRule="auto"/>
              <w:ind w:left="176" w:hanging="142"/>
              <w:contextualSpacing/>
              <w:rPr>
                <w:ins w:id="562" w:author="Heinze Thorsten" w:date="2019-05-31T17:30:00Z"/>
                <w:rFonts w:eastAsia="SimHei" w:cs="Times New Roman"/>
                <w:sz w:val="16"/>
                <w:szCs w:val="16"/>
              </w:rPr>
            </w:pPr>
            <w:ins w:id="563" w:author="Heinze Thorsten" w:date="2019-05-31T17:30:00Z">
              <w:r w:rsidRPr="00DE223B">
                <w:rPr>
                  <w:rFonts w:eastAsia="SimHei" w:cs="Times New Roman"/>
                  <w:sz w:val="16"/>
                  <w:szCs w:val="16"/>
                </w:rPr>
                <w:t>AVC: NO</w:t>
              </w:r>
            </w:ins>
          </w:p>
          <w:p w14:paraId="48F739B5" w14:textId="77777777" w:rsidR="00DE223B" w:rsidRPr="00DE223B" w:rsidRDefault="00DE223B" w:rsidP="008A6580">
            <w:pPr>
              <w:numPr>
                <w:ilvl w:val="0"/>
                <w:numId w:val="13"/>
              </w:numPr>
              <w:spacing w:before="0" w:after="0" w:line="240" w:lineRule="auto"/>
              <w:ind w:left="176" w:hanging="142"/>
              <w:contextualSpacing/>
              <w:rPr>
                <w:ins w:id="564" w:author="Heinze Thorsten" w:date="2019-05-31T17:30:00Z"/>
                <w:rFonts w:eastAsia="SimHei" w:cs="Times New Roman"/>
                <w:sz w:val="16"/>
                <w:szCs w:val="16"/>
              </w:rPr>
            </w:pPr>
            <w:ins w:id="565" w:author="Heinze Thorsten" w:date="2019-05-31T17:30:00Z">
              <w:r w:rsidRPr="00DE223B">
                <w:rPr>
                  <w:rFonts w:eastAsia="SimHei" w:cs="Times New Roman"/>
                  <w:sz w:val="16"/>
                  <w:szCs w:val="16"/>
                </w:rPr>
                <w:t>bitLength: LENGTH_32_BIT</w:t>
              </w:r>
            </w:ins>
          </w:p>
        </w:tc>
        <w:tc>
          <w:tcPr>
            <w:tcW w:w="4806" w:type="dxa"/>
          </w:tcPr>
          <w:p w14:paraId="4F6D9D82" w14:textId="77777777" w:rsidR="00DE223B" w:rsidRPr="00DE223B" w:rsidRDefault="00DE223B" w:rsidP="008A6580">
            <w:pPr>
              <w:spacing w:before="0" w:after="0" w:line="240" w:lineRule="auto"/>
              <w:rPr>
                <w:ins w:id="566" w:author="Heinze Thorsten" w:date="2019-05-31T17:30:00Z"/>
                <w:rFonts w:ascii="Arial" w:eastAsia="SimHei" w:hAnsi="Arial" w:cs="Times New Roman"/>
                <w:sz w:val="16"/>
                <w:szCs w:val="16"/>
                <w:lang w:eastAsia="ja-JP"/>
              </w:rPr>
            </w:pPr>
            <w:ins w:id="567" w:author="Heinze Thorsten" w:date="2019-05-31T17:30:00Z">
              <w:r w:rsidRPr="00DE223B">
                <w:rPr>
                  <w:rFonts w:ascii="Arial" w:eastAsia="SimHei" w:hAnsi="Arial" w:cs="Times New Roman"/>
                  <w:color w:val="141313"/>
                  <w:sz w:val="16"/>
                  <w:szCs w:val="16"/>
                  <w:lang w:eastAsia="ja-JP"/>
                </w:rPr>
                <w:t>Average observed queue length. openconfig-qos-interfaces.yang</w:t>
              </w:r>
            </w:ins>
          </w:p>
          <w:p w14:paraId="3B406C61" w14:textId="77777777" w:rsidR="000861DC" w:rsidRPr="00073611" w:rsidRDefault="000861DC" w:rsidP="008A6580">
            <w:pPr>
              <w:spacing w:before="0" w:after="0" w:line="240" w:lineRule="auto"/>
              <w:rPr>
                <w:ins w:id="568" w:author="Heinze Thorsten" w:date="2019-05-31T17:30:00Z"/>
                <w:color w:val="7030A0"/>
                <w:sz w:val="16"/>
                <w:szCs w:val="16"/>
              </w:rPr>
            </w:pPr>
          </w:p>
        </w:tc>
      </w:tr>
    </w:tbl>
    <w:p w14:paraId="2B08F657" w14:textId="77777777" w:rsidR="000861DC" w:rsidRDefault="000861DC" w:rsidP="00325F35">
      <w:pPr>
        <w:pStyle w:val="berschrift2"/>
      </w:pPr>
      <w:bookmarkStart w:id="569" w:name="_Toc10215753"/>
      <w:bookmarkStart w:id="570" w:name="_Toc7534154"/>
      <w:r>
        <w:t>wredBehaviorType</w:t>
      </w:r>
      <w:bookmarkEnd w:id="569"/>
      <w:bookmarkEnd w:id="570"/>
    </w:p>
    <w:p w14:paraId="11DF30AA" w14:textId="77777777" w:rsidR="000861DC" w:rsidRDefault="000861DC" w:rsidP="008A6580">
      <w:pPr>
        <w:spacing w:before="0" w:after="0" w:line="240" w:lineRule="auto"/>
      </w:pPr>
      <w:r>
        <w:t>Applied Stereotypes:</w:t>
      </w:r>
    </w:p>
    <w:p w14:paraId="3A5AA10E" w14:textId="77777777" w:rsidR="00E82E8C" w:rsidRDefault="00E82E8C" w:rsidP="008A6580">
      <w:pPr>
        <w:spacing w:before="0" w:after="0" w:line="240" w:lineRule="auto"/>
        <w:rPr>
          <w:color w:val="FF0000"/>
        </w:rPr>
      </w:pPr>
    </w:p>
    <w:p w14:paraId="41E171E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wredBehaviorType</w:t>
      </w:r>
    </w:p>
    <w:p w14:paraId="00DA6569" w14:textId="77FCC0CF"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wredBehaviorType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41638F9" w14:textId="77777777" w:rsidTr="005E729E">
        <w:tc>
          <w:tcPr>
            <w:tcW w:w="2320" w:type="dxa"/>
          </w:tcPr>
          <w:p w14:paraId="5571281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11CB88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5DEF53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73375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01F137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33BB18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3CEE9A8" w14:textId="77777777" w:rsidTr="005E729E">
        <w:tc>
          <w:tcPr>
            <w:tcW w:w="2326" w:type="dxa"/>
          </w:tcPr>
          <w:p w14:paraId="33947363" w14:textId="77777777" w:rsidR="000861DC" w:rsidRPr="00DE56B2" w:rsidRDefault="000861DC" w:rsidP="008A6580">
            <w:pPr>
              <w:rPr>
                <w:sz w:val="16"/>
                <w:szCs w:val="16"/>
              </w:rPr>
            </w:pPr>
            <w:r w:rsidRPr="00DE56B2">
              <w:rPr>
                <w:sz w:val="16"/>
                <w:szCs w:val="16"/>
              </w:rPr>
              <w:t>affectedDropPrecedence</w:t>
            </w:r>
          </w:p>
        </w:tc>
        <w:tc>
          <w:tcPr>
            <w:tcW w:w="2126" w:type="dxa"/>
          </w:tcPr>
          <w:p w14:paraId="611B6904"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DropPrecedenceType</w:t>
            </w:r>
          </w:p>
          <w:p w14:paraId="7398A64D" w14:textId="77777777"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14:paraId="4230CEBC" w14:textId="77777777" w:rsidR="000861DC" w:rsidRPr="00DE56B2" w:rsidRDefault="00DE223B" w:rsidP="008A6580">
            <w:pPr>
              <w:rPr>
                <w:sz w:val="16"/>
                <w:szCs w:val="16"/>
              </w:rPr>
            </w:pPr>
            <w:r w:rsidRPr="00803FDC">
              <w:rPr>
                <w:sz w:val="16"/>
                <w:szCs w:val="16"/>
              </w:rPr>
              <w:t>1</w:t>
            </w:r>
          </w:p>
        </w:tc>
        <w:tc>
          <w:tcPr>
            <w:tcW w:w="736" w:type="dxa"/>
          </w:tcPr>
          <w:p w14:paraId="6577D863" w14:textId="77777777" w:rsidR="000861DC" w:rsidRPr="00DE56B2" w:rsidRDefault="00DE223B" w:rsidP="008A6580">
            <w:pPr>
              <w:rPr>
                <w:sz w:val="16"/>
                <w:szCs w:val="16"/>
              </w:rPr>
            </w:pPr>
            <w:r w:rsidRPr="00803FDC">
              <w:rPr>
                <w:sz w:val="16"/>
                <w:szCs w:val="16"/>
              </w:rPr>
              <w:t>RW</w:t>
            </w:r>
          </w:p>
        </w:tc>
        <w:tc>
          <w:tcPr>
            <w:tcW w:w="3330" w:type="dxa"/>
          </w:tcPr>
          <w:p w14:paraId="41B542DA" w14:textId="2F4FFADC"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61D28CD2"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1</w:t>
            </w:r>
          </w:p>
          <w:p w14:paraId="65713625"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43370BD3"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31CD641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2F856FF1"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2D244320"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632FDC8B"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14:paraId="3E2CA9FF"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52826BE2"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Definition of the drop precedence, for which the WRED profile shall apply on.</w:t>
            </w:r>
          </w:p>
          <w:p w14:paraId="7071AB8B" w14:textId="77777777" w:rsidR="000861DC" w:rsidRPr="00073611" w:rsidRDefault="000861DC" w:rsidP="008A6580">
            <w:pPr>
              <w:spacing w:before="0" w:after="0" w:line="240" w:lineRule="auto"/>
              <w:rPr>
                <w:color w:val="7030A0"/>
                <w:sz w:val="16"/>
                <w:szCs w:val="16"/>
              </w:rPr>
            </w:pPr>
          </w:p>
        </w:tc>
      </w:tr>
      <w:tr w:rsidR="000861DC" w14:paraId="457FAC0F" w14:textId="77777777" w:rsidTr="005E729E">
        <w:trPr>
          <w:ins w:id="571" w:author="Heinze Thorsten" w:date="2019-05-31T17:30:00Z"/>
        </w:trPr>
        <w:tc>
          <w:tcPr>
            <w:tcW w:w="2326" w:type="dxa"/>
          </w:tcPr>
          <w:p w14:paraId="43E6BD1B" w14:textId="77777777" w:rsidR="000861DC" w:rsidRPr="00DE56B2" w:rsidRDefault="000861DC" w:rsidP="008A6580">
            <w:pPr>
              <w:rPr>
                <w:ins w:id="572" w:author="Heinze Thorsten" w:date="2019-05-31T17:30:00Z"/>
                <w:sz w:val="16"/>
                <w:szCs w:val="16"/>
              </w:rPr>
            </w:pPr>
            <w:ins w:id="573" w:author="Heinze Thorsten" w:date="2019-05-31T17:30:00Z">
              <w:r w:rsidRPr="00DE56B2">
                <w:rPr>
                  <w:sz w:val="16"/>
                  <w:szCs w:val="16"/>
                </w:rPr>
                <w:t>affectedProtocol</w:t>
              </w:r>
            </w:ins>
          </w:p>
        </w:tc>
        <w:tc>
          <w:tcPr>
            <w:tcW w:w="2126" w:type="dxa"/>
          </w:tcPr>
          <w:p w14:paraId="05F17DF1" w14:textId="77777777" w:rsidR="00DE223B" w:rsidRPr="00DE223B" w:rsidRDefault="00DE223B" w:rsidP="008A6580">
            <w:pPr>
              <w:spacing w:before="0" w:after="160" w:line="240" w:lineRule="auto"/>
              <w:rPr>
                <w:ins w:id="574" w:author="Heinze Thorsten" w:date="2019-05-31T17:30:00Z"/>
                <w:rFonts w:ascii="Arial" w:eastAsia="SimHei" w:hAnsi="Arial" w:cs="Times New Roman"/>
                <w:color w:val="141313"/>
                <w:sz w:val="16"/>
                <w:szCs w:val="16"/>
                <w:lang w:eastAsia="ja-JP"/>
              </w:rPr>
            </w:pPr>
            <w:ins w:id="575" w:author="Heinze Thorsten" w:date="2019-05-31T17:30:00Z">
              <w:r w:rsidRPr="00DE223B">
                <w:rPr>
                  <w:rFonts w:ascii="Arial" w:eastAsia="SimHei" w:hAnsi="Arial" w:cs="Times New Roman"/>
                  <w:color w:val="141313"/>
                  <w:sz w:val="16"/>
                  <w:szCs w:val="16"/>
                  <w:lang w:eastAsia="ja-JP"/>
                </w:rPr>
                <w:t>ProtocolLayerType</w:t>
              </w:r>
            </w:ins>
          </w:p>
          <w:p w14:paraId="1C7944D2" w14:textId="77777777" w:rsidR="000861DC" w:rsidRPr="00DE56B2" w:rsidRDefault="00DE223B" w:rsidP="008A6580">
            <w:pPr>
              <w:rPr>
                <w:ins w:id="576" w:author="Heinze Thorsten" w:date="2019-05-31T17:30:00Z"/>
                <w:sz w:val="16"/>
                <w:szCs w:val="16"/>
              </w:rPr>
            </w:pPr>
            <w:ins w:id="577" w:author="Heinze Thorsten" w:date="2019-05-31T17:30:00Z">
              <w:r w:rsidRPr="00DE223B">
                <w:rPr>
                  <w:rFonts w:ascii="Arial" w:eastAsia="SimHei" w:hAnsi="Arial" w:cs="Times New Roman"/>
                  <w:sz w:val="16"/>
                  <w:szCs w:val="16"/>
                  <w:lang w:eastAsia="ja-JP"/>
                </w:rPr>
                <w:t>./.</w:t>
              </w:r>
            </w:ins>
          </w:p>
        </w:tc>
        <w:tc>
          <w:tcPr>
            <w:tcW w:w="1134" w:type="dxa"/>
          </w:tcPr>
          <w:p w14:paraId="7351DD97" w14:textId="77777777" w:rsidR="000861DC" w:rsidRPr="00DE56B2" w:rsidRDefault="00DE223B" w:rsidP="008A6580">
            <w:pPr>
              <w:rPr>
                <w:ins w:id="578" w:author="Heinze Thorsten" w:date="2019-05-31T17:30:00Z"/>
                <w:sz w:val="16"/>
                <w:szCs w:val="16"/>
              </w:rPr>
            </w:pPr>
            <w:ins w:id="579" w:author="Heinze Thorsten" w:date="2019-05-31T17:30:00Z">
              <w:r w:rsidRPr="00803FDC">
                <w:rPr>
                  <w:sz w:val="16"/>
                  <w:szCs w:val="16"/>
                </w:rPr>
                <w:t>1</w:t>
              </w:r>
            </w:ins>
          </w:p>
        </w:tc>
        <w:tc>
          <w:tcPr>
            <w:tcW w:w="736" w:type="dxa"/>
          </w:tcPr>
          <w:p w14:paraId="26AED7A1" w14:textId="77777777" w:rsidR="000861DC" w:rsidRPr="00DE56B2" w:rsidRDefault="00DE223B" w:rsidP="008A6580">
            <w:pPr>
              <w:rPr>
                <w:ins w:id="580" w:author="Heinze Thorsten" w:date="2019-05-31T17:30:00Z"/>
                <w:sz w:val="16"/>
                <w:szCs w:val="16"/>
              </w:rPr>
            </w:pPr>
            <w:ins w:id="581" w:author="Heinze Thorsten" w:date="2019-05-31T17:30:00Z">
              <w:r w:rsidRPr="00803FDC">
                <w:rPr>
                  <w:sz w:val="16"/>
                  <w:szCs w:val="16"/>
                </w:rPr>
                <w:t>RW</w:t>
              </w:r>
            </w:ins>
          </w:p>
        </w:tc>
        <w:tc>
          <w:tcPr>
            <w:tcW w:w="3330" w:type="dxa"/>
          </w:tcPr>
          <w:p w14:paraId="1C92F303" w14:textId="77777777" w:rsidR="00DE223B" w:rsidRPr="00DE223B" w:rsidRDefault="00DE223B" w:rsidP="008A6580">
            <w:pPr>
              <w:spacing w:before="0" w:after="0" w:line="240" w:lineRule="auto"/>
              <w:rPr>
                <w:ins w:id="582" w:author="Heinze Thorsten" w:date="2019-05-31T17:30:00Z"/>
                <w:rFonts w:ascii="Arial" w:eastAsia="SimHei" w:hAnsi="Arial" w:cs="Times New Roman"/>
                <w:sz w:val="16"/>
                <w:szCs w:val="16"/>
                <w:lang w:eastAsia="ja-JP"/>
              </w:rPr>
            </w:pPr>
            <w:ins w:id="583" w:author="Heinze Thorsten" w:date="2019-05-31T17:30:00Z">
              <w:r w:rsidRPr="00DE223B">
                <w:rPr>
                  <w:rFonts w:ascii="Arial" w:eastAsia="SimHei" w:hAnsi="Arial" w:cs="Times New Roman"/>
                  <w:color w:val="141313"/>
                  <w:sz w:val="16"/>
                  <w:szCs w:val="16"/>
                  <w:lang w:eastAsia="ja-JP"/>
                </w:rPr>
                <w:t>OpenModelAttribute</w:t>
              </w:r>
            </w:ins>
          </w:p>
          <w:p w14:paraId="4C81846B" w14:textId="77777777" w:rsidR="00DE223B" w:rsidRPr="00DE223B" w:rsidRDefault="00DE223B" w:rsidP="008A6580">
            <w:pPr>
              <w:numPr>
                <w:ilvl w:val="0"/>
                <w:numId w:val="13"/>
              </w:numPr>
              <w:spacing w:before="0" w:after="0" w:line="240" w:lineRule="auto"/>
              <w:ind w:left="176" w:hanging="142"/>
              <w:contextualSpacing/>
              <w:rPr>
                <w:ins w:id="584" w:author="Heinze Thorsten" w:date="2019-05-31T17:30:00Z"/>
                <w:rFonts w:eastAsia="SimHei" w:cs="Times New Roman"/>
                <w:sz w:val="16"/>
                <w:szCs w:val="16"/>
              </w:rPr>
            </w:pPr>
            <w:ins w:id="585" w:author="Heinze Thorsten" w:date="2019-05-31T17:30:00Z">
              <w:r w:rsidRPr="00DE223B">
                <w:rPr>
                  <w:rFonts w:eastAsia="SimHei" w:cs="Times New Roman"/>
                  <w:sz w:val="16"/>
                  <w:szCs w:val="16"/>
                </w:rPr>
                <w:t>partOfObjectKey: 1</w:t>
              </w:r>
            </w:ins>
          </w:p>
          <w:p w14:paraId="1FC1DDE8" w14:textId="77777777" w:rsidR="00DE223B" w:rsidRPr="00DE223B" w:rsidRDefault="00DE223B" w:rsidP="008A6580">
            <w:pPr>
              <w:numPr>
                <w:ilvl w:val="0"/>
                <w:numId w:val="13"/>
              </w:numPr>
              <w:spacing w:before="0" w:after="0" w:line="240" w:lineRule="auto"/>
              <w:ind w:left="176" w:hanging="142"/>
              <w:contextualSpacing/>
              <w:rPr>
                <w:ins w:id="586" w:author="Heinze Thorsten" w:date="2019-05-31T17:30:00Z"/>
                <w:rFonts w:eastAsia="SimHei" w:cs="Times New Roman"/>
                <w:sz w:val="16"/>
                <w:szCs w:val="16"/>
              </w:rPr>
            </w:pPr>
            <w:ins w:id="587" w:author="Heinze Thorsten" w:date="2019-05-31T17:30:00Z">
              <w:r w:rsidRPr="00DE223B">
                <w:rPr>
                  <w:rFonts w:eastAsia="SimHei" w:cs="Times New Roman"/>
                  <w:sz w:val="16"/>
                  <w:szCs w:val="16"/>
                </w:rPr>
                <w:t>isInvariant: true</w:t>
              </w:r>
            </w:ins>
          </w:p>
          <w:p w14:paraId="6B6AC95F" w14:textId="77777777" w:rsidR="00DE223B" w:rsidRPr="00DE223B" w:rsidRDefault="00DE223B" w:rsidP="008A6580">
            <w:pPr>
              <w:numPr>
                <w:ilvl w:val="0"/>
                <w:numId w:val="13"/>
              </w:numPr>
              <w:spacing w:before="0" w:after="0" w:line="240" w:lineRule="auto"/>
              <w:ind w:left="176" w:hanging="142"/>
              <w:contextualSpacing/>
              <w:rPr>
                <w:ins w:id="588" w:author="Heinze Thorsten" w:date="2019-05-31T17:30:00Z"/>
                <w:rFonts w:eastAsia="SimHei" w:cs="Times New Roman"/>
                <w:sz w:val="16"/>
                <w:szCs w:val="16"/>
              </w:rPr>
            </w:pPr>
            <w:ins w:id="589" w:author="Heinze Thorsten" w:date="2019-05-31T17:30:00Z">
              <w:r w:rsidRPr="00DE223B">
                <w:rPr>
                  <w:rFonts w:eastAsia="SimHei" w:cs="Times New Roman"/>
                  <w:sz w:val="16"/>
                  <w:szCs w:val="16"/>
                </w:rPr>
                <w:t>valueRange: no range constraint</w:t>
              </w:r>
            </w:ins>
          </w:p>
          <w:p w14:paraId="7ABC3546" w14:textId="77777777" w:rsidR="00DE223B" w:rsidRPr="00DE223B" w:rsidRDefault="00DE223B" w:rsidP="008A6580">
            <w:pPr>
              <w:numPr>
                <w:ilvl w:val="0"/>
                <w:numId w:val="13"/>
              </w:numPr>
              <w:spacing w:before="0" w:after="0" w:line="240" w:lineRule="auto"/>
              <w:ind w:left="176" w:hanging="142"/>
              <w:contextualSpacing/>
              <w:rPr>
                <w:ins w:id="590" w:author="Heinze Thorsten" w:date="2019-05-31T17:30:00Z"/>
                <w:rFonts w:eastAsia="SimHei" w:cs="Times New Roman"/>
                <w:sz w:val="16"/>
                <w:szCs w:val="16"/>
              </w:rPr>
            </w:pPr>
            <w:ins w:id="591" w:author="Heinze Thorsten" w:date="2019-05-31T17:30:00Z">
              <w:r w:rsidRPr="00DE223B">
                <w:rPr>
                  <w:rFonts w:eastAsia="SimHei" w:cs="Times New Roman"/>
                  <w:sz w:val="16"/>
                  <w:szCs w:val="16"/>
                </w:rPr>
                <w:t>unit: no unit defined</w:t>
              </w:r>
            </w:ins>
          </w:p>
          <w:p w14:paraId="2154B0B3" w14:textId="77777777" w:rsidR="00DE223B" w:rsidRPr="00DE223B" w:rsidRDefault="00DE223B" w:rsidP="008A6580">
            <w:pPr>
              <w:numPr>
                <w:ilvl w:val="0"/>
                <w:numId w:val="13"/>
              </w:numPr>
              <w:spacing w:before="0" w:after="0" w:line="240" w:lineRule="auto"/>
              <w:ind w:left="176" w:hanging="142"/>
              <w:contextualSpacing/>
              <w:rPr>
                <w:ins w:id="592" w:author="Heinze Thorsten" w:date="2019-05-31T17:30:00Z"/>
                <w:rFonts w:eastAsia="SimHei" w:cs="Times New Roman"/>
                <w:sz w:val="16"/>
                <w:szCs w:val="16"/>
              </w:rPr>
            </w:pPr>
            <w:ins w:id="593" w:author="Heinze Thorsten" w:date="2019-05-31T17:30:00Z">
              <w:r w:rsidRPr="00DE223B">
                <w:rPr>
                  <w:rFonts w:eastAsia="SimHei" w:cs="Times New Roman"/>
                  <w:sz w:val="16"/>
                  <w:szCs w:val="16"/>
                </w:rPr>
                <w:t>support: MANDATORY</w:t>
              </w:r>
            </w:ins>
          </w:p>
          <w:p w14:paraId="490B76A7" w14:textId="77777777" w:rsidR="00DE223B" w:rsidRPr="00DE223B" w:rsidRDefault="00DE223B" w:rsidP="008A6580">
            <w:pPr>
              <w:spacing w:before="0" w:after="0" w:line="240" w:lineRule="auto"/>
              <w:rPr>
                <w:ins w:id="594" w:author="Heinze Thorsten" w:date="2019-05-31T17:30:00Z"/>
                <w:rFonts w:ascii="Arial" w:eastAsia="SimHei" w:hAnsi="Arial" w:cs="Times New Roman"/>
                <w:sz w:val="16"/>
                <w:szCs w:val="16"/>
                <w:lang w:eastAsia="ja-JP"/>
              </w:rPr>
            </w:pPr>
            <w:ins w:id="595" w:author="Heinze Thorsten" w:date="2019-05-31T17:30:00Z">
              <w:r w:rsidRPr="00DE223B">
                <w:rPr>
                  <w:rFonts w:ascii="Arial" w:eastAsia="SimHei" w:hAnsi="Arial" w:cs="Times New Roman"/>
                  <w:color w:val="141313"/>
                  <w:sz w:val="16"/>
                  <w:szCs w:val="16"/>
                  <w:lang w:eastAsia="ja-JP"/>
                </w:rPr>
                <w:t>OpenInterfaceModelAttribute</w:t>
              </w:r>
            </w:ins>
          </w:p>
          <w:p w14:paraId="57D3C446" w14:textId="77777777" w:rsidR="00DE223B" w:rsidRPr="00DE223B" w:rsidRDefault="00DE223B" w:rsidP="008A6580">
            <w:pPr>
              <w:numPr>
                <w:ilvl w:val="0"/>
                <w:numId w:val="13"/>
              </w:numPr>
              <w:spacing w:before="0" w:after="0" w:line="240" w:lineRule="auto"/>
              <w:ind w:left="176" w:hanging="142"/>
              <w:contextualSpacing/>
              <w:rPr>
                <w:ins w:id="596" w:author="Heinze Thorsten" w:date="2019-05-31T17:30:00Z"/>
                <w:rFonts w:eastAsia="SimHei" w:cs="Times New Roman"/>
                <w:sz w:val="16"/>
                <w:szCs w:val="16"/>
              </w:rPr>
            </w:pPr>
            <w:ins w:id="597" w:author="Heinze Thorsten" w:date="2019-05-31T17:30:00Z">
              <w:r w:rsidRPr="00DE223B">
                <w:rPr>
                  <w:rFonts w:eastAsia="SimHei" w:cs="Times New Roman"/>
                  <w:sz w:val="16"/>
                  <w:szCs w:val="16"/>
                </w:rPr>
                <w:t>AVC: NO</w:t>
              </w:r>
            </w:ins>
          </w:p>
          <w:p w14:paraId="721DA8F0" w14:textId="77777777" w:rsidR="00DE223B" w:rsidRPr="00DE223B" w:rsidRDefault="00DE223B" w:rsidP="008A6580">
            <w:pPr>
              <w:numPr>
                <w:ilvl w:val="0"/>
                <w:numId w:val="13"/>
              </w:numPr>
              <w:spacing w:before="0" w:after="0" w:line="240" w:lineRule="auto"/>
              <w:ind w:left="176" w:hanging="142"/>
              <w:contextualSpacing/>
              <w:rPr>
                <w:ins w:id="598" w:author="Heinze Thorsten" w:date="2019-05-31T17:30:00Z"/>
                <w:rFonts w:eastAsia="SimHei" w:cs="Times New Roman"/>
                <w:sz w:val="16"/>
                <w:szCs w:val="16"/>
              </w:rPr>
            </w:pPr>
            <w:ins w:id="599" w:author="Heinze Thorsten" w:date="2019-05-31T17:30:00Z">
              <w:r w:rsidRPr="00DE223B">
                <w:rPr>
                  <w:rFonts w:eastAsia="SimHei" w:cs="Times New Roman"/>
                  <w:sz w:val="16"/>
                  <w:szCs w:val="16"/>
                </w:rPr>
                <w:t>bitLength: NA</w:t>
              </w:r>
            </w:ins>
          </w:p>
        </w:tc>
        <w:tc>
          <w:tcPr>
            <w:tcW w:w="4806" w:type="dxa"/>
          </w:tcPr>
          <w:p w14:paraId="76E6F486" w14:textId="77777777" w:rsidR="00DE223B" w:rsidRPr="00DE223B" w:rsidRDefault="00DE223B" w:rsidP="008A6580">
            <w:pPr>
              <w:spacing w:before="0" w:after="0" w:line="240" w:lineRule="auto"/>
              <w:rPr>
                <w:ins w:id="600" w:author="Heinze Thorsten" w:date="2019-05-31T17:30:00Z"/>
                <w:rFonts w:ascii="Arial" w:eastAsia="SimHei" w:hAnsi="Arial" w:cs="Times New Roman"/>
                <w:sz w:val="16"/>
                <w:szCs w:val="16"/>
                <w:lang w:eastAsia="ja-JP"/>
              </w:rPr>
            </w:pPr>
            <w:ins w:id="601" w:author="Heinze Thorsten" w:date="2019-05-31T17:30:00Z">
              <w:r w:rsidRPr="00DE223B">
                <w:rPr>
                  <w:rFonts w:ascii="Arial" w:eastAsia="SimHei" w:hAnsi="Arial" w:cs="Times New Roman"/>
                  <w:color w:val="141313"/>
                  <w:sz w:val="16"/>
                  <w:szCs w:val="16"/>
                  <w:lang w:eastAsia="ja-JP"/>
                </w:rPr>
                <w:t>Definition of the kind of protocol, for which the WRED profile shall apply on.</w:t>
              </w:r>
            </w:ins>
          </w:p>
          <w:p w14:paraId="153FA3E8" w14:textId="77777777" w:rsidR="000861DC" w:rsidRPr="00073611" w:rsidRDefault="000861DC" w:rsidP="008A6580">
            <w:pPr>
              <w:spacing w:before="0" w:after="0" w:line="240" w:lineRule="auto"/>
              <w:rPr>
                <w:ins w:id="602" w:author="Heinze Thorsten" w:date="2019-05-31T17:30:00Z"/>
                <w:color w:val="7030A0"/>
                <w:sz w:val="16"/>
                <w:szCs w:val="16"/>
              </w:rPr>
            </w:pPr>
          </w:p>
        </w:tc>
      </w:tr>
      <w:tr w:rsidR="000861DC" w14:paraId="26A51080" w14:textId="77777777" w:rsidTr="005E729E">
        <w:tc>
          <w:tcPr>
            <w:tcW w:w="2326" w:type="dxa"/>
          </w:tcPr>
          <w:p w14:paraId="4DF89ECE" w14:textId="77777777" w:rsidR="000861DC" w:rsidRPr="00DE56B2" w:rsidRDefault="000861DC" w:rsidP="008A6580">
            <w:pPr>
              <w:rPr>
                <w:sz w:val="16"/>
                <w:szCs w:val="16"/>
              </w:rPr>
            </w:pPr>
            <w:r w:rsidRPr="00DE56B2">
              <w:rPr>
                <w:sz w:val="16"/>
                <w:szCs w:val="16"/>
              </w:rPr>
              <w:t>_wredProfile</w:t>
            </w:r>
          </w:p>
        </w:tc>
        <w:tc>
          <w:tcPr>
            <w:tcW w:w="2126" w:type="dxa"/>
          </w:tcPr>
          <w:p w14:paraId="55F11921" w14:textId="77777777"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WredProfile</w:t>
            </w:r>
          </w:p>
          <w:p w14:paraId="1D5DEE18" w14:textId="77777777"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14:paraId="3783BFCC" w14:textId="77777777" w:rsidR="000861DC" w:rsidRPr="00DE56B2" w:rsidRDefault="00DE223B" w:rsidP="008A6580">
            <w:pPr>
              <w:rPr>
                <w:sz w:val="16"/>
                <w:szCs w:val="16"/>
              </w:rPr>
            </w:pPr>
            <w:r w:rsidRPr="00803FDC">
              <w:rPr>
                <w:sz w:val="16"/>
                <w:szCs w:val="16"/>
              </w:rPr>
              <w:t>1</w:t>
            </w:r>
          </w:p>
        </w:tc>
        <w:tc>
          <w:tcPr>
            <w:tcW w:w="736" w:type="dxa"/>
          </w:tcPr>
          <w:p w14:paraId="5461CDF9" w14:textId="77777777" w:rsidR="000861DC" w:rsidRPr="00DE56B2" w:rsidRDefault="00DE223B" w:rsidP="008A6580">
            <w:pPr>
              <w:rPr>
                <w:sz w:val="16"/>
                <w:szCs w:val="16"/>
              </w:rPr>
            </w:pPr>
            <w:r w:rsidRPr="00803FDC">
              <w:rPr>
                <w:sz w:val="16"/>
                <w:szCs w:val="16"/>
              </w:rPr>
              <w:t>RW</w:t>
            </w:r>
          </w:p>
        </w:tc>
        <w:tc>
          <w:tcPr>
            <w:tcW w:w="3330" w:type="dxa"/>
          </w:tcPr>
          <w:p w14:paraId="4727B3A1" w14:textId="562DF8A8"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14:paraId="5923101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14:paraId="312D0BB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14:paraId="2827184A"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14:paraId="7EDB9A2F"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14:paraId="49B6EBF8"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p w14:paraId="09875C58"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14:paraId="28EE47E1"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14:paraId="58484726" w14:textId="77777777"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tc>
        <w:tc>
          <w:tcPr>
            <w:tcW w:w="4806" w:type="dxa"/>
          </w:tcPr>
          <w:p w14:paraId="67DE506C" w14:textId="77777777"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Associates a WRED profile to the queue, respectively drop precedence.</w:t>
            </w:r>
          </w:p>
          <w:p w14:paraId="56C03459" w14:textId="77777777" w:rsidR="000861DC" w:rsidRPr="00073611" w:rsidRDefault="000861DC" w:rsidP="008A6580">
            <w:pPr>
              <w:spacing w:before="0" w:after="0" w:line="240" w:lineRule="auto"/>
              <w:rPr>
                <w:color w:val="7030A0"/>
                <w:sz w:val="16"/>
                <w:szCs w:val="16"/>
              </w:rPr>
            </w:pPr>
          </w:p>
        </w:tc>
      </w:tr>
    </w:tbl>
    <w:p w14:paraId="2576D3FF" w14:textId="77777777" w:rsidR="00E02030" w:rsidRPr="004736FC" w:rsidRDefault="00E02030" w:rsidP="00FB359C">
      <w:pPr>
        <w:pStyle w:val="berschrift1"/>
      </w:pPr>
      <w:bookmarkStart w:id="603" w:name="_Toc10215754"/>
      <w:bookmarkStart w:id="604" w:name="_Toc7534155"/>
      <w:r>
        <w:t>Enumeration Types</w:t>
      </w:r>
      <w:bookmarkEnd w:id="603"/>
      <w:bookmarkEnd w:id="604"/>
    </w:p>
    <w:p w14:paraId="5AAF9AC7" w14:textId="77777777" w:rsidR="00E02030" w:rsidRDefault="00E02030" w:rsidP="00F16175">
      <w:pPr>
        <w:pStyle w:val="berschrift2"/>
      </w:pPr>
      <w:bookmarkStart w:id="605" w:name="_Toc10215755"/>
      <w:bookmarkStart w:id="606" w:name="_Toc7534156"/>
      <w:r>
        <w:t>AdministrativeState</w:t>
      </w:r>
      <w:bookmarkEnd w:id="605"/>
      <w:bookmarkEnd w:id="606"/>
    </w:p>
    <w:p w14:paraId="1DD1A687" w14:textId="77777777" w:rsidR="00E02030" w:rsidRDefault="00E02030" w:rsidP="008A6580">
      <w:pPr>
        <w:spacing w:before="0" w:after="0" w:line="240" w:lineRule="auto"/>
        <w:rPr>
          <w:bCs/>
          <w:color w:val="7030A0"/>
        </w:rPr>
      </w:pPr>
      <w:r w:rsidRPr="009F1A57">
        <w:t>For more information on Administrative State, See ITU-T Recs. X.731 and M.3100.</w:t>
      </w:r>
    </w:p>
    <w:p w14:paraId="0EEE418B" w14:textId="77777777" w:rsidR="00E02030" w:rsidRDefault="00E02030" w:rsidP="008A6580">
      <w:pPr>
        <w:spacing w:before="0" w:after="0" w:line="240" w:lineRule="auto"/>
        <w:rPr>
          <w:bCs/>
          <w:color w:val="7030A0"/>
        </w:rPr>
      </w:pPr>
    </w:p>
    <w:p w14:paraId="65552352" w14:textId="77777777" w:rsidR="00E02030" w:rsidRDefault="00E02030" w:rsidP="008A6580">
      <w:pPr>
        <w:spacing w:before="0" w:after="0" w:line="240" w:lineRule="auto"/>
        <w:rPr>
          <w:bCs/>
          <w:color w:val="7030A0"/>
        </w:rPr>
      </w:pPr>
      <w:r>
        <w:t>Contains Enumeration Literals:</w:t>
      </w:r>
    </w:p>
    <w:p w14:paraId="0E38F8FA" w14:textId="77777777" w:rsidR="00E02030" w:rsidRDefault="00E02030" w:rsidP="008A6580">
      <w:pPr>
        <w:pStyle w:val="Listenabsatz"/>
        <w:numPr>
          <w:ilvl w:val="0"/>
          <w:numId w:val="10"/>
        </w:numPr>
        <w:spacing w:before="0" w:after="0" w:line="240" w:lineRule="auto"/>
      </w:pPr>
      <w:r>
        <w:t>UNLOCKED:</w:t>
      </w:r>
    </w:p>
    <w:p w14:paraId="3AB44FC9" w14:textId="77777777" w:rsidR="00E02030" w:rsidRDefault="00E02030" w:rsidP="008A6580">
      <w:pPr>
        <w:pStyle w:val="Listenabsatz"/>
        <w:numPr>
          <w:ilvl w:val="0"/>
          <w:numId w:val="10"/>
        </w:numPr>
        <w:spacing w:before="0" w:after="0" w:line="240" w:lineRule="auto"/>
      </w:pPr>
      <w:r>
        <w:t>LOCKED:</w:t>
      </w:r>
    </w:p>
    <w:p w14:paraId="32659801" w14:textId="77777777" w:rsidR="00E02030" w:rsidRDefault="00E02030" w:rsidP="008A6580">
      <w:pPr>
        <w:pStyle w:val="Listenabsatz"/>
        <w:numPr>
          <w:ilvl w:val="0"/>
          <w:numId w:val="10"/>
        </w:numPr>
        <w:spacing w:before="0" w:after="0" w:line="240" w:lineRule="auto"/>
      </w:pPr>
      <w:r>
        <w:t>SHUTTING_DOWN:</w:t>
      </w:r>
    </w:p>
    <w:p w14:paraId="7E852ADD" w14:textId="77777777" w:rsidR="00E02030" w:rsidRDefault="00E02030" w:rsidP="008A6580">
      <w:pPr>
        <w:pStyle w:val="Listenabsatz"/>
        <w:numPr>
          <w:ilvl w:val="0"/>
          <w:numId w:val="10"/>
        </w:numPr>
        <w:spacing w:before="0" w:after="0" w:line="240" w:lineRule="auto"/>
      </w:pPr>
      <w:r>
        <w:lastRenderedPageBreak/>
        <w:t>NOT_YET_DEFINED:</w:t>
      </w:r>
    </w:p>
    <w:p w14:paraId="55CA4B95" w14:textId="77777777" w:rsidR="00E02030" w:rsidRDefault="00E02030" w:rsidP="00F16175">
      <w:pPr>
        <w:pStyle w:val="berschrift2"/>
      </w:pPr>
      <w:bookmarkStart w:id="607" w:name="_Toc10215756"/>
      <w:bookmarkStart w:id="608" w:name="_Toc7534157"/>
      <w:r>
        <w:t>DropPrecedenceType</w:t>
      </w:r>
      <w:bookmarkEnd w:id="607"/>
      <w:bookmarkEnd w:id="608"/>
    </w:p>
    <w:p w14:paraId="4CC2712A" w14:textId="77777777" w:rsidR="00E02030" w:rsidRDefault="00E02030" w:rsidP="008A6580">
      <w:pPr>
        <w:spacing w:before="0" w:after="0" w:line="240" w:lineRule="auto"/>
        <w:rPr>
          <w:bCs/>
          <w:color w:val="7030A0"/>
        </w:rPr>
      </w:pPr>
    </w:p>
    <w:p w14:paraId="5A7C3086" w14:textId="77777777" w:rsidR="00E02030" w:rsidRDefault="00E02030" w:rsidP="008A6580">
      <w:pPr>
        <w:spacing w:before="0" w:after="0" w:line="240" w:lineRule="auto"/>
        <w:rPr>
          <w:bCs/>
          <w:color w:val="7030A0"/>
        </w:rPr>
      </w:pPr>
      <w:r>
        <w:t>Contains Enumeration Literals:</w:t>
      </w:r>
    </w:p>
    <w:p w14:paraId="695E5D78" w14:textId="77777777" w:rsidR="00E02030" w:rsidRDefault="00E02030" w:rsidP="008A6580">
      <w:pPr>
        <w:pStyle w:val="Listenabsatz"/>
        <w:numPr>
          <w:ilvl w:val="0"/>
          <w:numId w:val="10"/>
        </w:numPr>
        <w:spacing w:before="0" w:after="0" w:line="240" w:lineRule="auto"/>
      </w:pPr>
      <w:r>
        <w:t>ALL:</w:t>
      </w:r>
    </w:p>
    <w:p w14:paraId="6434A7CC" w14:textId="77777777" w:rsidR="00E02030" w:rsidRPr="00501397" w:rsidRDefault="00E02030" w:rsidP="008A6580">
      <w:pPr>
        <w:pStyle w:val="Listenabsatz"/>
        <w:numPr>
          <w:ilvl w:val="1"/>
          <w:numId w:val="10"/>
        </w:numPr>
        <w:spacing w:before="0" w:after="0" w:line="240" w:lineRule="auto"/>
      </w:pPr>
      <w:r w:rsidRPr="009F1A57">
        <w:t>If all drop precedence are affected. This includes the case of drop precedences are not implemented.</w:t>
      </w:r>
    </w:p>
    <w:p w14:paraId="531629D4" w14:textId="77777777" w:rsidR="00E02030" w:rsidRDefault="00E02030" w:rsidP="008A6580">
      <w:pPr>
        <w:pStyle w:val="Listenabsatz"/>
        <w:numPr>
          <w:ilvl w:val="0"/>
          <w:numId w:val="10"/>
        </w:numPr>
        <w:spacing w:before="0" w:after="0" w:line="240" w:lineRule="auto"/>
      </w:pPr>
      <w:r>
        <w:t>LOW:</w:t>
      </w:r>
    </w:p>
    <w:p w14:paraId="144F995D" w14:textId="77777777" w:rsidR="00E02030" w:rsidRPr="00501397" w:rsidRDefault="00E02030" w:rsidP="008A6580">
      <w:pPr>
        <w:pStyle w:val="Listenabsatz"/>
        <w:numPr>
          <w:ilvl w:val="1"/>
          <w:numId w:val="10"/>
        </w:numPr>
        <w:spacing w:before="0" w:after="0" w:line="240" w:lineRule="auto"/>
      </w:pPr>
      <w:r w:rsidRPr="009F1A57">
        <w:t>Would be equal to GREEN.</w:t>
      </w:r>
    </w:p>
    <w:p w14:paraId="4CBB351D" w14:textId="77777777" w:rsidR="00E02030" w:rsidRDefault="00E02030" w:rsidP="008A6580">
      <w:pPr>
        <w:pStyle w:val="Listenabsatz"/>
        <w:numPr>
          <w:ilvl w:val="0"/>
          <w:numId w:val="10"/>
        </w:numPr>
        <w:spacing w:before="0" w:after="0" w:line="240" w:lineRule="auto"/>
      </w:pPr>
      <w:r>
        <w:t>MEDIUM:</w:t>
      </w:r>
    </w:p>
    <w:p w14:paraId="44F17972" w14:textId="77777777" w:rsidR="00E02030" w:rsidRPr="00501397" w:rsidRDefault="00E02030" w:rsidP="008A6580">
      <w:pPr>
        <w:pStyle w:val="Listenabsatz"/>
        <w:numPr>
          <w:ilvl w:val="1"/>
          <w:numId w:val="10"/>
        </w:numPr>
        <w:spacing w:before="0" w:after="0" w:line="240" w:lineRule="auto"/>
      </w:pPr>
      <w:r w:rsidRPr="009F1A57">
        <w:t>Would be equal to YELLOW.</w:t>
      </w:r>
    </w:p>
    <w:p w14:paraId="7ECCD111" w14:textId="77777777" w:rsidR="00E02030" w:rsidRDefault="00E02030" w:rsidP="008A6580">
      <w:pPr>
        <w:pStyle w:val="Listenabsatz"/>
        <w:numPr>
          <w:ilvl w:val="0"/>
          <w:numId w:val="10"/>
        </w:numPr>
        <w:spacing w:before="0" w:after="0" w:line="240" w:lineRule="auto"/>
      </w:pPr>
      <w:r>
        <w:t>HIGH:</w:t>
      </w:r>
    </w:p>
    <w:p w14:paraId="127D8465" w14:textId="77777777" w:rsidR="00E02030" w:rsidRPr="00501397" w:rsidRDefault="00E02030" w:rsidP="008A6580">
      <w:pPr>
        <w:pStyle w:val="Listenabsatz"/>
        <w:numPr>
          <w:ilvl w:val="1"/>
          <w:numId w:val="10"/>
        </w:numPr>
        <w:spacing w:before="0" w:after="0" w:line="240" w:lineRule="auto"/>
      </w:pPr>
      <w:r w:rsidRPr="009F1A57">
        <w:t>Would be equal to RED.</w:t>
      </w:r>
    </w:p>
    <w:p w14:paraId="744CDD0C" w14:textId="77777777" w:rsidR="00E02030" w:rsidRDefault="00E02030" w:rsidP="008A6580">
      <w:pPr>
        <w:pStyle w:val="Listenabsatz"/>
        <w:numPr>
          <w:ilvl w:val="0"/>
          <w:numId w:val="10"/>
        </w:numPr>
        <w:spacing w:before="0" w:after="0" w:line="240" w:lineRule="auto"/>
      </w:pPr>
      <w:r>
        <w:t>NOT_YET_DEFINED:</w:t>
      </w:r>
    </w:p>
    <w:p w14:paraId="43C904B4" w14:textId="77777777" w:rsidR="00E02030" w:rsidRDefault="00E02030" w:rsidP="00F16175">
      <w:pPr>
        <w:pStyle w:val="berschrift2"/>
      </w:pPr>
      <w:bookmarkStart w:id="609" w:name="_Toc10215757"/>
      <w:bookmarkStart w:id="610" w:name="_Toc7534158"/>
      <w:r>
        <w:t>DroppingBehaviorKindType</w:t>
      </w:r>
      <w:bookmarkEnd w:id="609"/>
      <w:bookmarkEnd w:id="610"/>
    </w:p>
    <w:p w14:paraId="11C6443C" w14:textId="77777777" w:rsidR="00E02030" w:rsidRDefault="00E02030" w:rsidP="008A6580">
      <w:pPr>
        <w:spacing w:before="0" w:after="0" w:line="240" w:lineRule="auto"/>
        <w:rPr>
          <w:bCs/>
          <w:color w:val="7030A0"/>
        </w:rPr>
      </w:pPr>
    </w:p>
    <w:p w14:paraId="7E347946" w14:textId="77777777" w:rsidR="00E02030" w:rsidRDefault="00E02030" w:rsidP="008A6580">
      <w:pPr>
        <w:spacing w:before="0" w:after="0" w:line="240" w:lineRule="auto"/>
        <w:rPr>
          <w:bCs/>
          <w:color w:val="7030A0"/>
        </w:rPr>
      </w:pPr>
      <w:r>
        <w:t>Contains Enumeration Literals:</w:t>
      </w:r>
    </w:p>
    <w:p w14:paraId="3E1D7D92" w14:textId="77777777" w:rsidR="00E02030" w:rsidRDefault="00E02030" w:rsidP="008A6580">
      <w:pPr>
        <w:pStyle w:val="Listenabsatz"/>
        <w:numPr>
          <w:ilvl w:val="0"/>
          <w:numId w:val="10"/>
        </w:numPr>
        <w:spacing w:before="0" w:after="0" w:line="240" w:lineRule="auto"/>
      </w:pPr>
      <w:r>
        <w:t>DROP_TAIL:</w:t>
      </w:r>
    </w:p>
    <w:p w14:paraId="0C672FB8" w14:textId="77777777" w:rsidR="00E02030" w:rsidRPr="00501397" w:rsidRDefault="00E02030" w:rsidP="008A6580">
      <w:pPr>
        <w:pStyle w:val="Listenabsatz"/>
        <w:numPr>
          <w:ilvl w:val="1"/>
          <w:numId w:val="10"/>
        </w:numPr>
        <w:spacing w:before="0" w:after="0" w:line="240" w:lineRule="auto"/>
      </w:pPr>
      <w:r w:rsidRPr="009F1A57">
        <w:t>When the queue is filled to capacity, newly arriving packets are discarded until there is room in the queue to accept new traffic.  Packets are not differentiated, i.e., all packets are treated identically.</w:t>
      </w:r>
    </w:p>
    <w:p w14:paraId="424DFD70" w14:textId="77777777" w:rsidR="00E02030" w:rsidRDefault="00E02030" w:rsidP="008A6580">
      <w:pPr>
        <w:pStyle w:val="Listenabsatz"/>
        <w:numPr>
          <w:ilvl w:val="0"/>
          <w:numId w:val="10"/>
        </w:numPr>
        <w:spacing w:before="0" w:after="0" w:line="240" w:lineRule="auto"/>
        <w:rPr>
          <w:del w:id="611" w:author="Heinze Thorsten" w:date="2019-05-31T17:30:00Z"/>
        </w:rPr>
      </w:pPr>
      <w:del w:id="612" w:author="Heinze Thorsten" w:date="2019-05-31T17:30:00Z">
        <w:r>
          <w:delText>QUEUE:</w:delText>
        </w:r>
      </w:del>
    </w:p>
    <w:p w14:paraId="6D9E6BF9" w14:textId="77777777" w:rsidR="00E02030" w:rsidRDefault="00E02030" w:rsidP="008A6580">
      <w:pPr>
        <w:pStyle w:val="Listenabsatz"/>
        <w:numPr>
          <w:ilvl w:val="0"/>
          <w:numId w:val="10"/>
        </w:numPr>
        <w:spacing w:before="0" w:after="0" w:line="240" w:lineRule="auto"/>
      </w:pPr>
      <w:r>
        <w:t>RED:</w:t>
      </w:r>
    </w:p>
    <w:p w14:paraId="71A13042" w14:textId="77777777" w:rsidR="00E02030" w:rsidRPr="00501397" w:rsidRDefault="00E02030" w:rsidP="008A6580">
      <w:pPr>
        <w:pStyle w:val="Listenabsatz"/>
        <w:numPr>
          <w:ilvl w:val="1"/>
          <w:numId w:val="10"/>
        </w:numPr>
        <w:spacing w:before="0" w:after="0" w:line="240" w:lineRule="auto"/>
      </w:pPr>
      <w:r w:rsidRPr="009F1A57">
        <w:t>Queue management based on Random Early Detection (RED).  RED drops packets based on a drop probability that is based on the average queue length, and settings of mininum and maximum queue thresholds.  On ECN-capable devices, packets may be marked instead of dropped to signal congestion to the sender.</w:t>
      </w:r>
    </w:p>
    <w:p w14:paraId="4FC5371B" w14:textId="77777777" w:rsidR="00E02030" w:rsidRDefault="00E02030" w:rsidP="008A6580">
      <w:pPr>
        <w:pStyle w:val="Listenabsatz"/>
        <w:numPr>
          <w:ilvl w:val="0"/>
          <w:numId w:val="10"/>
        </w:numPr>
        <w:spacing w:before="0" w:after="0" w:line="240" w:lineRule="auto"/>
      </w:pPr>
      <w:r>
        <w:t>WRED:</w:t>
      </w:r>
    </w:p>
    <w:p w14:paraId="5BDFECA3" w14:textId="77777777" w:rsidR="00E02030" w:rsidRPr="00501397" w:rsidRDefault="00E02030" w:rsidP="008A6580">
      <w:pPr>
        <w:pStyle w:val="Listenabsatz"/>
        <w:numPr>
          <w:ilvl w:val="1"/>
          <w:numId w:val="10"/>
        </w:numPr>
        <w:spacing w:before="0" w:after="0" w:line="240" w:lineRule="auto"/>
      </w:pPr>
      <w:r w:rsidRPr="009F1A57">
        <w:t>Queue management based on a variant of RED in which the packet drop probability is based on its traffic class.</w:t>
      </w:r>
    </w:p>
    <w:p w14:paraId="3885FD49" w14:textId="77777777" w:rsidR="00E02030" w:rsidRDefault="00E02030" w:rsidP="008A6580">
      <w:pPr>
        <w:pStyle w:val="Listenabsatz"/>
        <w:numPr>
          <w:ilvl w:val="0"/>
          <w:numId w:val="10"/>
        </w:numPr>
        <w:spacing w:before="0" w:after="0" w:line="240" w:lineRule="auto"/>
      </w:pPr>
      <w:r>
        <w:t>NOT_YET_DEFINED:</w:t>
      </w:r>
    </w:p>
    <w:p w14:paraId="0752ABB8" w14:textId="77777777" w:rsidR="00E02030" w:rsidRDefault="00E02030" w:rsidP="00F16175">
      <w:pPr>
        <w:pStyle w:val="berschrift2"/>
      </w:pPr>
      <w:bookmarkStart w:id="613" w:name="_Toc10215758"/>
      <w:bookmarkStart w:id="614" w:name="_Toc7534159"/>
      <w:r>
        <w:t>FecInterleaverDepthType</w:t>
      </w:r>
      <w:bookmarkEnd w:id="613"/>
      <w:bookmarkEnd w:id="614"/>
    </w:p>
    <w:p w14:paraId="09926F4A" w14:textId="77777777" w:rsidR="00E02030" w:rsidRDefault="00E02030" w:rsidP="008A6580">
      <w:pPr>
        <w:spacing w:before="0" w:after="0" w:line="240" w:lineRule="auto"/>
        <w:rPr>
          <w:bCs/>
          <w:color w:val="7030A0"/>
        </w:rPr>
      </w:pPr>
      <w:r w:rsidRPr="009F1A57">
        <w:t>ITU-T Rec. G.998.3 Appendix II aFECInterleaverDepth</w:t>
      </w:r>
    </w:p>
    <w:p w14:paraId="51C41B43" w14:textId="77777777" w:rsidR="00E02030" w:rsidRDefault="00E02030" w:rsidP="008A6580">
      <w:pPr>
        <w:spacing w:before="0" w:after="0" w:line="240" w:lineRule="auto"/>
        <w:rPr>
          <w:bCs/>
          <w:color w:val="7030A0"/>
        </w:rPr>
      </w:pPr>
    </w:p>
    <w:p w14:paraId="6B56A7B6" w14:textId="77777777" w:rsidR="00E02030" w:rsidRDefault="00E02030" w:rsidP="008A6580">
      <w:pPr>
        <w:spacing w:before="0" w:after="0" w:line="240" w:lineRule="auto"/>
        <w:rPr>
          <w:bCs/>
          <w:color w:val="7030A0"/>
        </w:rPr>
      </w:pPr>
      <w:r>
        <w:t>Contains Enumeration Literals:</w:t>
      </w:r>
    </w:p>
    <w:p w14:paraId="766CF12B" w14:textId="77777777" w:rsidR="00E02030" w:rsidRDefault="00E02030" w:rsidP="008A6580">
      <w:pPr>
        <w:pStyle w:val="Listenabsatz"/>
        <w:numPr>
          <w:ilvl w:val="0"/>
          <w:numId w:val="10"/>
        </w:numPr>
        <w:spacing w:before="0" w:after="0" w:line="240" w:lineRule="auto"/>
      </w:pPr>
      <w:r>
        <w:t>1:</w:t>
      </w:r>
    </w:p>
    <w:p w14:paraId="4C6CE8CB" w14:textId="77777777" w:rsidR="00E02030" w:rsidRDefault="00E02030" w:rsidP="008A6580">
      <w:pPr>
        <w:pStyle w:val="Listenabsatz"/>
        <w:numPr>
          <w:ilvl w:val="0"/>
          <w:numId w:val="10"/>
        </w:numPr>
        <w:spacing w:before="0" w:after="0" w:line="240" w:lineRule="auto"/>
      </w:pPr>
      <w:r>
        <w:t>2:</w:t>
      </w:r>
    </w:p>
    <w:p w14:paraId="092B9C6D" w14:textId="77777777" w:rsidR="00E02030" w:rsidRDefault="00E02030" w:rsidP="008A6580">
      <w:pPr>
        <w:pStyle w:val="Listenabsatz"/>
        <w:numPr>
          <w:ilvl w:val="0"/>
          <w:numId w:val="10"/>
        </w:numPr>
        <w:spacing w:before="0" w:after="0" w:line="240" w:lineRule="auto"/>
      </w:pPr>
      <w:r>
        <w:lastRenderedPageBreak/>
        <w:t>3:</w:t>
      </w:r>
    </w:p>
    <w:p w14:paraId="691CAB8E" w14:textId="77777777" w:rsidR="00E02030" w:rsidRDefault="00E02030" w:rsidP="008A6580">
      <w:pPr>
        <w:pStyle w:val="Listenabsatz"/>
        <w:numPr>
          <w:ilvl w:val="0"/>
          <w:numId w:val="10"/>
        </w:numPr>
        <w:spacing w:before="0" w:after="0" w:line="240" w:lineRule="auto"/>
      </w:pPr>
      <w:r>
        <w:t>4:</w:t>
      </w:r>
    </w:p>
    <w:p w14:paraId="0BEE5C01" w14:textId="77777777" w:rsidR="00E02030" w:rsidRDefault="00E02030" w:rsidP="008A6580">
      <w:pPr>
        <w:pStyle w:val="Listenabsatz"/>
        <w:numPr>
          <w:ilvl w:val="0"/>
          <w:numId w:val="10"/>
        </w:numPr>
        <w:spacing w:before="0" w:after="0" w:line="240" w:lineRule="auto"/>
      </w:pPr>
      <w:r>
        <w:t>6:</w:t>
      </w:r>
    </w:p>
    <w:p w14:paraId="524C37AD" w14:textId="77777777" w:rsidR="00E02030" w:rsidRDefault="00E02030" w:rsidP="008A6580">
      <w:pPr>
        <w:pStyle w:val="Listenabsatz"/>
        <w:numPr>
          <w:ilvl w:val="0"/>
          <w:numId w:val="10"/>
        </w:numPr>
        <w:spacing w:before="0" w:after="0" w:line="240" w:lineRule="auto"/>
      </w:pPr>
      <w:r>
        <w:t>8:</w:t>
      </w:r>
    </w:p>
    <w:p w14:paraId="5100D338" w14:textId="77777777" w:rsidR="00E02030" w:rsidRDefault="00E02030" w:rsidP="008A6580">
      <w:pPr>
        <w:pStyle w:val="Listenabsatz"/>
        <w:numPr>
          <w:ilvl w:val="0"/>
          <w:numId w:val="10"/>
        </w:numPr>
        <w:spacing w:before="0" w:after="0" w:line="240" w:lineRule="auto"/>
      </w:pPr>
      <w:r>
        <w:t>12:</w:t>
      </w:r>
    </w:p>
    <w:p w14:paraId="27B3F059" w14:textId="77777777" w:rsidR="00E02030" w:rsidRDefault="00E02030" w:rsidP="008A6580">
      <w:pPr>
        <w:pStyle w:val="Listenabsatz"/>
        <w:numPr>
          <w:ilvl w:val="0"/>
          <w:numId w:val="10"/>
        </w:numPr>
        <w:spacing w:before="0" w:after="0" w:line="240" w:lineRule="auto"/>
      </w:pPr>
      <w:r>
        <w:t>16:</w:t>
      </w:r>
    </w:p>
    <w:p w14:paraId="3D185A7A" w14:textId="77777777" w:rsidR="00E02030" w:rsidRDefault="00E02030" w:rsidP="008A6580">
      <w:pPr>
        <w:pStyle w:val="Listenabsatz"/>
        <w:numPr>
          <w:ilvl w:val="0"/>
          <w:numId w:val="10"/>
        </w:numPr>
        <w:spacing w:before="0" w:after="0" w:line="240" w:lineRule="auto"/>
      </w:pPr>
      <w:r>
        <w:t>24:</w:t>
      </w:r>
    </w:p>
    <w:p w14:paraId="6A53D37C" w14:textId="77777777" w:rsidR="00E02030" w:rsidRDefault="00E02030" w:rsidP="008A6580">
      <w:pPr>
        <w:pStyle w:val="Listenabsatz"/>
        <w:numPr>
          <w:ilvl w:val="0"/>
          <w:numId w:val="10"/>
        </w:numPr>
        <w:spacing w:before="0" w:after="0" w:line="240" w:lineRule="auto"/>
      </w:pPr>
      <w:r>
        <w:t>32:</w:t>
      </w:r>
    </w:p>
    <w:p w14:paraId="2CE51BBB" w14:textId="77777777" w:rsidR="00E02030" w:rsidRDefault="00E02030" w:rsidP="008A6580">
      <w:pPr>
        <w:pStyle w:val="Listenabsatz"/>
        <w:numPr>
          <w:ilvl w:val="0"/>
          <w:numId w:val="10"/>
        </w:numPr>
        <w:spacing w:before="0" w:after="0" w:line="240" w:lineRule="auto"/>
      </w:pPr>
      <w:r>
        <w:t>48:</w:t>
      </w:r>
    </w:p>
    <w:p w14:paraId="6C65AD0C" w14:textId="77777777" w:rsidR="00E02030" w:rsidRDefault="00E02030" w:rsidP="008A6580">
      <w:pPr>
        <w:pStyle w:val="Listenabsatz"/>
        <w:numPr>
          <w:ilvl w:val="0"/>
          <w:numId w:val="10"/>
        </w:numPr>
        <w:spacing w:before="0" w:after="0" w:line="240" w:lineRule="auto"/>
      </w:pPr>
      <w:r>
        <w:t>96:</w:t>
      </w:r>
    </w:p>
    <w:p w14:paraId="13AC9694" w14:textId="77777777" w:rsidR="00E02030" w:rsidRDefault="00E02030" w:rsidP="008A6580">
      <w:pPr>
        <w:pStyle w:val="Listenabsatz"/>
        <w:numPr>
          <w:ilvl w:val="0"/>
          <w:numId w:val="10"/>
        </w:numPr>
        <w:spacing w:before="0" w:after="0" w:line="240" w:lineRule="auto"/>
      </w:pPr>
      <w:r>
        <w:t>NOT_YET_DEFINED:</w:t>
      </w:r>
    </w:p>
    <w:p w14:paraId="5F1970EC" w14:textId="77777777" w:rsidR="00E02030" w:rsidRDefault="00E02030" w:rsidP="00F16175">
      <w:pPr>
        <w:pStyle w:val="berschrift2"/>
      </w:pPr>
      <w:bookmarkStart w:id="615" w:name="_Toc10215759"/>
      <w:bookmarkStart w:id="616" w:name="_Toc7534160"/>
      <w:r>
        <w:t>FecInterleaverKindType</w:t>
      </w:r>
      <w:bookmarkEnd w:id="615"/>
      <w:bookmarkEnd w:id="616"/>
    </w:p>
    <w:p w14:paraId="6E0E00AC" w14:textId="77777777" w:rsidR="00E02030" w:rsidRDefault="00E02030" w:rsidP="008A6580">
      <w:pPr>
        <w:spacing w:before="0" w:after="0" w:line="240" w:lineRule="auto"/>
        <w:rPr>
          <w:bCs/>
          <w:color w:val="7030A0"/>
        </w:rPr>
      </w:pPr>
    </w:p>
    <w:p w14:paraId="2A3CB8C0" w14:textId="77777777" w:rsidR="00E02030" w:rsidRDefault="00E02030" w:rsidP="008A6580">
      <w:pPr>
        <w:spacing w:before="0" w:after="0" w:line="240" w:lineRule="auto"/>
        <w:rPr>
          <w:bCs/>
          <w:color w:val="7030A0"/>
        </w:rPr>
      </w:pPr>
      <w:r>
        <w:t>Contains Enumeration Literals:</w:t>
      </w:r>
    </w:p>
    <w:p w14:paraId="768877BC" w14:textId="77777777" w:rsidR="00E02030" w:rsidRDefault="00E02030" w:rsidP="008A6580">
      <w:pPr>
        <w:pStyle w:val="Listenabsatz"/>
        <w:numPr>
          <w:ilvl w:val="0"/>
          <w:numId w:val="10"/>
        </w:numPr>
        <w:spacing w:before="0" w:after="0" w:line="240" w:lineRule="auto"/>
      </w:pPr>
      <w:r>
        <w:t>NONE:</w:t>
      </w:r>
    </w:p>
    <w:p w14:paraId="6C666D44" w14:textId="77777777" w:rsidR="00E02030" w:rsidRDefault="00E02030" w:rsidP="008A6580">
      <w:pPr>
        <w:pStyle w:val="Listenabsatz"/>
        <w:numPr>
          <w:ilvl w:val="0"/>
          <w:numId w:val="10"/>
        </w:numPr>
        <w:spacing w:before="0" w:after="0" w:line="240" w:lineRule="auto"/>
      </w:pPr>
      <w:r>
        <w:t>BLOCK:</w:t>
      </w:r>
    </w:p>
    <w:p w14:paraId="307AC137" w14:textId="77777777" w:rsidR="00E02030" w:rsidRDefault="00E02030" w:rsidP="008A6580">
      <w:pPr>
        <w:pStyle w:val="Listenabsatz"/>
        <w:numPr>
          <w:ilvl w:val="0"/>
          <w:numId w:val="10"/>
        </w:numPr>
        <w:spacing w:before="0" w:after="0" w:line="240" w:lineRule="auto"/>
      </w:pPr>
      <w:r>
        <w:t>CONVOLUTION:</w:t>
      </w:r>
    </w:p>
    <w:p w14:paraId="70532A07" w14:textId="77777777" w:rsidR="00E02030" w:rsidRDefault="00E02030" w:rsidP="008A6580">
      <w:pPr>
        <w:pStyle w:val="Listenabsatz"/>
        <w:numPr>
          <w:ilvl w:val="0"/>
          <w:numId w:val="10"/>
        </w:numPr>
        <w:spacing w:before="0" w:after="0" w:line="240" w:lineRule="auto"/>
      </w:pPr>
      <w:r>
        <w:t>NOT_YET_DEFINED:</w:t>
      </w:r>
    </w:p>
    <w:p w14:paraId="41804096" w14:textId="77777777" w:rsidR="00E02030" w:rsidRDefault="00E02030" w:rsidP="00F16175">
      <w:pPr>
        <w:pStyle w:val="berschrift2"/>
      </w:pPr>
      <w:bookmarkStart w:id="617" w:name="_Toc10215760"/>
      <w:bookmarkStart w:id="618" w:name="_Toc7534161"/>
      <w:r>
        <w:t>FecRedundancySizeType</w:t>
      </w:r>
      <w:bookmarkEnd w:id="617"/>
      <w:bookmarkEnd w:id="618"/>
    </w:p>
    <w:p w14:paraId="703A7FA6" w14:textId="77777777" w:rsidR="00E02030" w:rsidRDefault="00E02030" w:rsidP="008A6580">
      <w:pPr>
        <w:spacing w:before="0" w:after="0" w:line="240" w:lineRule="auto"/>
        <w:rPr>
          <w:bCs/>
          <w:color w:val="7030A0"/>
        </w:rPr>
      </w:pPr>
    </w:p>
    <w:p w14:paraId="0F3FF63F" w14:textId="77777777" w:rsidR="00E02030" w:rsidRDefault="00E02030" w:rsidP="008A6580">
      <w:pPr>
        <w:spacing w:before="0" w:after="0" w:line="240" w:lineRule="auto"/>
        <w:rPr>
          <w:bCs/>
          <w:color w:val="7030A0"/>
        </w:rPr>
      </w:pPr>
      <w:r>
        <w:t>Contains Enumeration Literals:</w:t>
      </w:r>
    </w:p>
    <w:p w14:paraId="23D69AF1" w14:textId="77777777" w:rsidR="00E02030" w:rsidRDefault="00E02030" w:rsidP="008A6580">
      <w:pPr>
        <w:pStyle w:val="Listenabsatz"/>
        <w:numPr>
          <w:ilvl w:val="0"/>
          <w:numId w:val="10"/>
        </w:numPr>
        <w:spacing w:before="0" w:after="0" w:line="240" w:lineRule="auto"/>
      </w:pPr>
      <w:r>
        <w:t>2:</w:t>
      </w:r>
    </w:p>
    <w:p w14:paraId="7B02D109" w14:textId="77777777" w:rsidR="00E02030" w:rsidRDefault="00E02030" w:rsidP="008A6580">
      <w:pPr>
        <w:pStyle w:val="Listenabsatz"/>
        <w:numPr>
          <w:ilvl w:val="0"/>
          <w:numId w:val="10"/>
        </w:numPr>
        <w:spacing w:before="0" w:after="0" w:line="240" w:lineRule="auto"/>
      </w:pPr>
      <w:r>
        <w:t>4:</w:t>
      </w:r>
    </w:p>
    <w:p w14:paraId="361A3D08" w14:textId="77777777" w:rsidR="00E02030" w:rsidRDefault="00E02030" w:rsidP="008A6580">
      <w:pPr>
        <w:pStyle w:val="Listenabsatz"/>
        <w:numPr>
          <w:ilvl w:val="0"/>
          <w:numId w:val="10"/>
        </w:numPr>
        <w:spacing w:before="0" w:after="0" w:line="240" w:lineRule="auto"/>
      </w:pPr>
      <w:r>
        <w:t>8:</w:t>
      </w:r>
    </w:p>
    <w:p w14:paraId="27A43200" w14:textId="77777777" w:rsidR="00E02030" w:rsidRDefault="00E02030" w:rsidP="008A6580">
      <w:pPr>
        <w:pStyle w:val="Listenabsatz"/>
        <w:numPr>
          <w:ilvl w:val="0"/>
          <w:numId w:val="10"/>
        </w:numPr>
        <w:spacing w:before="0" w:after="0" w:line="240" w:lineRule="auto"/>
      </w:pPr>
      <w:r>
        <w:t>16:</w:t>
      </w:r>
    </w:p>
    <w:p w14:paraId="611EF886" w14:textId="77777777" w:rsidR="00E02030" w:rsidRDefault="00E02030" w:rsidP="008A6580">
      <w:pPr>
        <w:pStyle w:val="Listenabsatz"/>
        <w:numPr>
          <w:ilvl w:val="0"/>
          <w:numId w:val="10"/>
        </w:numPr>
        <w:spacing w:before="0" w:after="0" w:line="240" w:lineRule="auto"/>
      </w:pPr>
      <w:r>
        <w:t>20:</w:t>
      </w:r>
    </w:p>
    <w:p w14:paraId="7C31144D" w14:textId="77777777" w:rsidR="00E02030" w:rsidRDefault="00E02030" w:rsidP="008A6580">
      <w:pPr>
        <w:pStyle w:val="Listenabsatz"/>
        <w:numPr>
          <w:ilvl w:val="0"/>
          <w:numId w:val="10"/>
        </w:numPr>
        <w:spacing w:before="0" w:after="0" w:line="240" w:lineRule="auto"/>
      </w:pPr>
      <w:r>
        <w:t>NOT_YET_DEFINED:</w:t>
      </w:r>
    </w:p>
    <w:p w14:paraId="01E4D632" w14:textId="77777777" w:rsidR="00E02030" w:rsidRDefault="00E02030" w:rsidP="00F16175">
      <w:pPr>
        <w:pStyle w:val="berschrift2"/>
      </w:pPr>
      <w:bookmarkStart w:id="619" w:name="_Toc10215761"/>
      <w:bookmarkStart w:id="620" w:name="_Toc7534162"/>
      <w:r>
        <w:t>GranularityPeriodType</w:t>
      </w:r>
      <w:bookmarkEnd w:id="619"/>
      <w:bookmarkEnd w:id="620"/>
    </w:p>
    <w:p w14:paraId="42F9F855"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0AB8A941" w14:textId="77777777" w:rsidR="00E02030" w:rsidRDefault="00E02030" w:rsidP="008A6580">
      <w:pPr>
        <w:spacing w:before="0" w:after="0" w:line="240" w:lineRule="auto"/>
        <w:rPr>
          <w:bCs/>
          <w:color w:val="7030A0"/>
        </w:rPr>
      </w:pPr>
    </w:p>
    <w:p w14:paraId="6941DAF5" w14:textId="77777777" w:rsidR="00E02030" w:rsidRDefault="00E02030" w:rsidP="008A6580">
      <w:pPr>
        <w:spacing w:before="0" w:after="0" w:line="240" w:lineRule="auto"/>
        <w:rPr>
          <w:bCs/>
          <w:color w:val="7030A0"/>
        </w:rPr>
      </w:pPr>
      <w:r>
        <w:t>Contains Enumeration Literals:</w:t>
      </w:r>
    </w:p>
    <w:p w14:paraId="1E79D9A0" w14:textId="77777777" w:rsidR="00E02030" w:rsidRDefault="00E02030" w:rsidP="008A6580">
      <w:pPr>
        <w:pStyle w:val="Listenabsatz"/>
        <w:numPr>
          <w:ilvl w:val="0"/>
          <w:numId w:val="10"/>
        </w:numPr>
        <w:spacing w:before="0" w:after="0" w:line="240" w:lineRule="auto"/>
      </w:pPr>
      <w:r>
        <w:t>UNKNOWN:</w:t>
      </w:r>
    </w:p>
    <w:p w14:paraId="439E82D3" w14:textId="77777777" w:rsidR="00E02030" w:rsidRDefault="00E02030" w:rsidP="008A6580">
      <w:pPr>
        <w:pStyle w:val="Listenabsatz"/>
        <w:numPr>
          <w:ilvl w:val="0"/>
          <w:numId w:val="10"/>
        </w:numPr>
        <w:spacing w:before="0" w:after="0" w:line="240" w:lineRule="auto"/>
      </w:pPr>
      <w:r>
        <w:lastRenderedPageBreak/>
        <w:t>PERIOD-15-MIN:</w:t>
      </w:r>
    </w:p>
    <w:p w14:paraId="330DBF3B" w14:textId="77777777" w:rsidR="00E02030" w:rsidRDefault="00E02030" w:rsidP="008A6580">
      <w:pPr>
        <w:pStyle w:val="Listenabsatz"/>
        <w:numPr>
          <w:ilvl w:val="0"/>
          <w:numId w:val="10"/>
        </w:numPr>
        <w:spacing w:before="0" w:after="0" w:line="240" w:lineRule="auto"/>
      </w:pPr>
      <w:r>
        <w:t>PERIOD-24-HOURS:</w:t>
      </w:r>
    </w:p>
    <w:p w14:paraId="316E0776" w14:textId="77777777" w:rsidR="00E02030" w:rsidRDefault="00E02030" w:rsidP="008A6580">
      <w:pPr>
        <w:pStyle w:val="Listenabsatz"/>
        <w:numPr>
          <w:ilvl w:val="0"/>
          <w:numId w:val="10"/>
        </w:numPr>
        <w:spacing w:before="0" w:after="0" w:line="240" w:lineRule="auto"/>
      </w:pPr>
      <w:r>
        <w:t>NOT_YET_DEFINED:</w:t>
      </w:r>
    </w:p>
    <w:p w14:paraId="65210937" w14:textId="77777777" w:rsidR="00E02030" w:rsidRDefault="00E02030" w:rsidP="00F16175">
      <w:pPr>
        <w:pStyle w:val="berschrift2"/>
      </w:pPr>
      <w:bookmarkStart w:id="621" w:name="_Toc10215762"/>
      <w:bookmarkStart w:id="622" w:name="_Toc7534163"/>
      <w:r>
        <w:t>InterfaceStatusType</w:t>
      </w:r>
      <w:bookmarkEnd w:id="621"/>
      <w:bookmarkEnd w:id="622"/>
    </w:p>
    <w:p w14:paraId="3F6B6A88" w14:textId="77777777" w:rsidR="00E02030" w:rsidRDefault="00E02030" w:rsidP="008A6580">
      <w:pPr>
        <w:spacing w:before="0" w:after="0" w:line="240" w:lineRule="auto"/>
        <w:rPr>
          <w:bCs/>
          <w:color w:val="7030A0"/>
        </w:rPr>
      </w:pPr>
      <w:r w:rsidRPr="009F1A57">
        <w:t>Current Interface Status</w:t>
      </w:r>
    </w:p>
    <w:p w14:paraId="16E2BE4C" w14:textId="77777777" w:rsidR="00E02030" w:rsidRDefault="00E02030" w:rsidP="008A6580">
      <w:pPr>
        <w:spacing w:before="0" w:after="0" w:line="240" w:lineRule="auto"/>
        <w:rPr>
          <w:bCs/>
          <w:color w:val="7030A0"/>
        </w:rPr>
      </w:pPr>
    </w:p>
    <w:p w14:paraId="13AB29C0" w14:textId="77777777" w:rsidR="00E02030" w:rsidRDefault="00E02030" w:rsidP="008A6580">
      <w:pPr>
        <w:spacing w:before="0" w:after="0" w:line="240" w:lineRule="auto"/>
        <w:rPr>
          <w:bCs/>
          <w:color w:val="7030A0"/>
        </w:rPr>
      </w:pPr>
      <w:r>
        <w:t>Contains Enumeration Literals:</w:t>
      </w:r>
    </w:p>
    <w:p w14:paraId="286D70CF" w14:textId="77777777" w:rsidR="00E02030" w:rsidRDefault="00E02030" w:rsidP="008A6580">
      <w:pPr>
        <w:pStyle w:val="Listenabsatz"/>
        <w:numPr>
          <w:ilvl w:val="0"/>
          <w:numId w:val="10"/>
        </w:numPr>
        <w:spacing w:before="0" w:after="0" w:line="240" w:lineRule="auto"/>
      </w:pPr>
      <w:r>
        <w:t>UP:</w:t>
      </w:r>
    </w:p>
    <w:p w14:paraId="098D88AC" w14:textId="77777777" w:rsidR="00E02030" w:rsidRPr="00501397" w:rsidRDefault="00E02030" w:rsidP="008A6580">
      <w:pPr>
        <w:pStyle w:val="Listenabsatz"/>
        <w:numPr>
          <w:ilvl w:val="1"/>
          <w:numId w:val="10"/>
        </w:numPr>
        <w:spacing w:before="0" w:after="0" w:line="240" w:lineRule="auto"/>
      </w:pPr>
      <w:r w:rsidRPr="009F1A57">
        <w:t>Ready to pass packets.</w:t>
      </w:r>
    </w:p>
    <w:p w14:paraId="15C0EF4D" w14:textId="77777777" w:rsidR="00E02030" w:rsidRDefault="00E02030" w:rsidP="008A6580">
      <w:pPr>
        <w:pStyle w:val="Listenabsatz"/>
        <w:numPr>
          <w:ilvl w:val="0"/>
          <w:numId w:val="10"/>
        </w:numPr>
        <w:spacing w:before="0" w:after="0" w:line="240" w:lineRule="auto"/>
      </w:pPr>
      <w:r>
        <w:t>DOWN:</w:t>
      </w:r>
    </w:p>
    <w:p w14:paraId="25A91505" w14:textId="77777777" w:rsidR="00E02030" w:rsidRPr="00501397" w:rsidRDefault="00E02030" w:rsidP="008A6580">
      <w:pPr>
        <w:pStyle w:val="Listenabsatz"/>
        <w:numPr>
          <w:ilvl w:val="1"/>
          <w:numId w:val="10"/>
        </w:numPr>
        <w:spacing w:before="0" w:after="0" w:line="240" w:lineRule="auto"/>
      </w:pPr>
      <w:r w:rsidRPr="009F1A57">
        <w:t>The interface does not pass any packets.</w:t>
      </w:r>
    </w:p>
    <w:p w14:paraId="6298358F" w14:textId="77777777" w:rsidR="00E02030" w:rsidRDefault="00E02030" w:rsidP="008A6580">
      <w:pPr>
        <w:pStyle w:val="Listenabsatz"/>
        <w:numPr>
          <w:ilvl w:val="0"/>
          <w:numId w:val="10"/>
        </w:numPr>
        <w:spacing w:before="0" w:after="0" w:line="240" w:lineRule="auto"/>
      </w:pPr>
      <w:r>
        <w:t>TESTING:</w:t>
      </w:r>
    </w:p>
    <w:p w14:paraId="044B9980"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14:paraId="634C8237" w14:textId="77777777" w:rsidR="00E02030" w:rsidRDefault="00E02030" w:rsidP="008A6580">
      <w:pPr>
        <w:pStyle w:val="Listenabsatz"/>
        <w:numPr>
          <w:ilvl w:val="0"/>
          <w:numId w:val="10"/>
        </w:numPr>
        <w:spacing w:before="0" w:after="0" w:line="240" w:lineRule="auto"/>
      </w:pPr>
      <w:r>
        <w:t>UNKNOWN:</w:t>
      </w:r>
    </w:p>
    <w:p w14:paraId="092C5319" w14:textId="77777777" w:rsidR="00E02030" w:rsidRPr="00501397" w:rsidRDefault="00E02030" w:rsidP="008A6580">
      <w:pPr>
        <w:pStyle w:val="Listenabsatz"/>
        <w:numPr>
          <w:ilvl w:val="1"/>
          <w:numId w:val="10"/>
        </w:numPr>
        <w:spacing w:before="0" w:after="0" w:line="240" w:lineRule="auto"/>
      </w:pPr>
      <w:r w:rsidRPr="009F1A57">
        <w:t>Status cannot be determined for some reason.</w:t>
      </w:r>
    </w:p>
    <w:p w14:paraId="047C94C4" w14:textId="77777777" w:rsidR="00E02030" w:rsidRDefault="00E02030" w:rsidP="008A6580">
      <w:pPr>
        <w:pStyle w:val="Listenabsatz"/>
        <w:numPr>
          <w:ilvl w:val="0"/>
          <w:numId w:val="10"/>
        </w:numPr>
        <w:spacing w:before="0" w:after="0" w:line="240" w:lineRule="auto"/>
      </w:pPr>
      <w:r>
        <w:t>DORMANT:</w:t>
      </w:r>
    </w:p>
    <w:p w14:paraId="3A63DCE6" w14:textId="77777777" w:rsidR="00E02030" w:rsidRPr="00501397" w:rsidRDefault="00E02030" w:rsidP="008A6580">
      <w:pPr>
        <w:pStyle w:val="Listenabsatz"/>
        <w:numPr>
          <w:ilvl w:val="1"/>
          <w:numId w:val="10"/>
        </w:numPr>
        <w:spacing w:before="0" w:after="0" w:line="240" w:lineRule="auto"/>
      </w:pPr>
      <w:r w:rsidRPr="009F1A57">
        <w:t>Waiting for some external event.</w:t>
      </w:r>
    </w:p>
    <w:p w14:paraId="241E3827" w14:textId="77777777" w:rsidR="00E02030" w:rsidRDefault="00E02030" w:rsidP="008A6580">
      <w:pPr>
        <w:pStyle w:val="Listenabsatz"/>
        <w:numPr>
          <w:ilvl w:val="0"/>
          <w:numId w:val="10"/>
        </w:numPr>
        <w:spacing w:before="0" w:after="0" w:line="240" w:lineRule="auto"/>
      </w:pPr>
      <w:r>
        <w:t>NOT_PRESENT:</w:t>
      </w:r>
    </w:p>
    <w:p w14:paraId="365CE66B" w14:textId="77777777" w:rsidR="00E02030" w:rsidRPr="00501397" w:rsidRDefault="00E02030" w:rsidP="008A6580">
      <w:pPr>
        <w:pStyle w:val="Listenabsatz"/>
        <w:numPr>
          <w:ilvl w:val="1"/>
          <w:numId w:val="10"/>
        </w:numPr>
        <w:spacing w:before="0" w:after="0" w:line="240" w:lineRule="auto"/>
      </w:pPr>
      <w:r w:rsidRPr="009F1A57">
        <w:t>Some component (typically hardware) is missing.</w:t>
      </w:r>
    </w:p>
    <w:p w14:paraId="25005DD5" w14:textId="77777777" w:rsidR="00E02030" w:rsidRDefault="00E02030" w:rsidP="008A6580">
      <w:pPr>
        <w:pStyle w:val="Listenabsatz"/>
        <w:numPr>
          <w:ilvl w:val="0"/>
          <w:numId w:val="10"/>
        </w:numPr>
        <w:spacing w:before="0" w:after="0" w:line="240" w:lineRule="auto"/>
      </w:pPr>
      <w:r>
        <w:t>LOWER_LAYER_DOWN:</w:t>
      </w:r>
    </w:p>
    <w:p w14:paraId="1A1C6862" w14:textId="77777777" w:rsidR="00E02030" w:rsidRPr="00501397" w:rsidRDefault="00E02030" w:rsidP="008A6580">
      <w:pPr>
        <w:pStyle w:val="Listenabsatz"/>
        <w:numPr>
          <w:ilvl w:val="1"/>
          <w:numId w:val="10"/>
        </w:numPr>
        <w:spacing w:before="0" w:after="0" w:line="240" w:lineRule="auto"/>
      </w:pPr>
      <w:r w:rsidRPr="009F1A57">
        <w:t>Down due to state of lower-layer interface(s).</w:t>
      </w:r>
    </w:p>
    <w:p w14:paraId="4EDD2D53" w14:textId="77777777" w:rsidR="00E02030" w:rsidRDefault="00E02030" w:rsidP="008A6580">
      <w:pPr>
        <w:pStyle w:val="Listenabsatz"/>
        <w:numPr>
          <w:ilvl w:val="0"/>
          <w:numId w:val="10"/>
        </w:numPr>
        <w:spacing w:before="0" w:after="0" w:line="240" w:lineRule="auto"/>
      </w:pPr>
      <w:r>
        <w:t>ADMIN_DOWN:</w:t>
      </w:r>
    </w:p>
    <w:p w14:paraId="1620AC10" w14:textId="77777777" w:rsidR="00E02030" w:rsidRPr="00501397" w:rsidRDefault="00E02030" w:rsidP="008A6580">
      <w:pPr>
        <w:pStyle w:val="Listenabsatz"/>
        <w:numPr>
          <w:ilvl w:val="1"/>
          <w:numId w:val="10"/>
        </w:numPr>
        <w:spacing w:before="0" w:after="0" w:line="240" w:lineRule="auto"/>
      </w:pPr>
      <w:r w:rsidRPr="009F1A57">
        <w:t>Down due to configuration.</w:t>
      </w:r>
    </w:p>
    <w:p w14:paraId="7E758C4B" w14:textId="77777777" w:rsidR="00E02030" w:rsidRDefault="00E02030" w:rsidP="008A6580">
      <w:pPr>
        <w:pStyle w:val="Listenabsatz"/>
        <w:numPr>
          <w:ilvl w:val="0"/>
          <w:numId w:val="10"/>
        </w:numPr>
        <w:spacing w:before="0" w:after="0" w:line="240" w:lineRule="auto"/>
      </w:pPr>
      <w:r>
        <w:t>NOT_YET_DEFINED:</w:t>
      </w:r>
    </w:p>
    <w:p w14:paraId="7E941912" w14:textId="77777777" w:rsidR="00E02030" w:rsidRDefault="00E02030" w:rsidP="00F16175">
      <w:pPr>
        <w:pStyle w:val="berschrift2"/>
      </w:pPr>
      <w:bookmarkStart w:id="623" w:name="_Toc10215763"/>
      <w:bookmarkStart w:id="624" w:name="_Toc7534164"/>
      <w:r>
        <w:t>OperationalState</w:t>
      </w:r>
      <w:bookmarkEnd w:id="623"/>
      <w:bookmarkEnd w:id="624"/>
    </w:p>
    <w:p w14:paraId="1292C340" w14:textId="77777777" w:rsidR="00E02030" w:rsidRDefault="00E02030" w:rsidP="008A6580">
      <w:pPr>
        <w:spacing w:before="0" w:after="0" w:line="240" w:lineRule="auto"/>
        <w:rPr>
          <w:bCs/>
          <w:color w:val="7030A0"/>
        </w:rPr>
      </w:pPr>
      <w:r w:rsidRPr="009F1A57">
        <w:t>The list of valid operational states for the connection.</w:t>
      </w:r>
    </w:p>
    <w:p w14:paraId="23591D88" w14:textId="77777777" w:rsidR="00E02030" w:rsidRDefault="00E02030" w:rsidP="008A6580">
      <w:pPr>
        <w:spacing w:before="0" w:after="0" w:line="240" w:lineRule="auto"/>
        <w:rPr>
          <w:bCs/>
          <w:color w:val="7030A0"/>
        </w:rPr>
      </w:pPr>
    </w:p>
    <w:p w14:paraId="2CCEB57C" w14:textId="77777777" w:rsidR="00E02030" w:rsidRDefault="00E02030" w:rsidP="008A6580">
      <w:pPr>
        <w:spacing w:before="0" w:after="0" w:line="240" w:lineRule="auto"/>
        <w:rPr>
          <w:bCs/>
          <w:color w:val="7030A0"/>
        </w:rPr>
      </w:pPr>
      <w:r>
        <w:t>Contains Enumeration Literals:</w:t>
      </w:r>
    </w:p>
    <w:p w14:paraId="1115300A" w14:textId="77777777" w:rsidR="00E02030" w:rsidRDefault="00E02030" w:rsidP="008A6580">
      <w:pPr>
        <w:pStyle w:val="Listenabsatz"/>
        <w:numPr>
          <w:ilvl w:val="0"/>
          <w:numId w:val="10"/>
        </w:numPr>
        <w:spacing w:before="0" w:after="0" w:line="240" w:lineRule="auto"/>
      </w:pPr>
      <w:r>
        <w:t>ENABLED:</w:t>
      </w:r>
    </w:p>
    <w:p w14:paraId="74E0A8E0" w14:textId="77777777" w:rsidR="00E02030" w:rsidRDefault="00E02030" w:rsidP="008A6580">
      <w:pPr>
        <w:pStyle w:val="Listenabsatz"/>
        <w:numPr>
          <w:ilvl w:val="0"/>
          <w:numId w:val="10"/>
        </w:numPr>
        <w:spacing w:before="0" w:after="0" w:line="240" w:lineRule="auto"/>
      </w:pPr>
      <w:r>
        <w:t>DISABLED:</w:t>
      </w:r>
    </w:p>
    <w:p w14:paraId="69BB90E2" w14:textId="77777777" w:rsidR="00E02030" w:rsidRDefault="00E02030" w:rsidP="008A6580">
      <w:pPr>
        <w:pStyle w:val="Listenabsatz"/>
        <w:numPr>
          <w:ilvl w:val="0"/>
          <w:numId w:val="10"/>
        </w:numPr>
        <w:spacing w:before="0" w:after="0" w:line="240" w:lineRule="auto"/>
      </w:pPr>
      <w:r>
        <w:t>NOT_YET_DEFINED:</w:t>
      </w:r>
    </w:p>
    <w:p w14:paraId="5BB22383" w14:textId="77777777" w:rsidR="00E02030" w:rsidRDefault="00E02030" w:rsidP="00F16175">
      <w:pPr>
        <w:pStyle w:val="berschrift2"/>
      </w:pPr>
      <w:bookmarkStart w:id="625" w:name="_Toc10215764"/>
      <w:bookmarkStart w:id="626" w:name="_Toc7534165"/>
      <w:r>
        <w:lastRenderedPageBreak/>
        <w:t>ProtocolLayerType</w:t>
      </w:r>
      <w:bookmarkEnd w:id="625"/>
      <w:bookmarkEnd w:id="626"/>
    </w:p>
    <w:p w14:paraId="5C094AA1" w14:textId="77777777" w:rsidR="00E02030" w:rsidRDefault="00E02030" w:rsidP="008A6580">
      <w:pPr>
        <w:spacing w:before="0" w:after="0" w:line="240" w:lineRule="auto"/>
        <w:rPr>
          <w:bCs/>
          <w:color w:val="7030A0"/>
        </w:rPr>
      </w:pPr>
    </w:p>
    <w:p w14:paraId="6B80EDDC" w14:textId="77777777" w:rsidR="00E02030" w:rsidRDefault="00E02030" w:rsidP="008A6580">
      <w:pPr>
        <w:spacing w:before="0" w:after="0" w:line="240" w:lineRule="auto"/>
        <w:rPr>
          <w:bCs/>
          <w:color w:val="7030A0"/>
        </w:rPr>
      </w:pPr>
      <w:r>
        <w:t>Contains Enumeration Literals:</w:t>
      </w:r>
    </w:p>
    <w:p w14:paraId="4C31F5ED" w14:textId="77777777" w:rsidR="00E02030" w:rsidRDefault="00E02030" w:rsidP="008A6580">
      <w:pPr>
        <w:pStyle w:val="Listenabsatz"/>
        <w:numPr>
          <w:ilvl w:val="0"/>
          <w:numId w:val="10"/>
        </w:numPr>
        <w:spacing w:before="0" w:after="0" w:line="240" w:lineRule="auto"/>
        <w:rPr>
          <w:ins w:id="627" w:author="Heinze Thorsten" w:date="2019-05-31T17:30:00Z"/>
        </w:rPr>
      </w:pPr>
      <w:ins w:id="628" w:author="Heinze Thorsten" w:date="2019-05-31T17:30:00Z">
        <w:r>
          <w:t>NONE:</w:t>
        </w:r>
      </w:ins>
    </w:p>
    <w:p w14:paraId="33B4593E" w14:textId="77777777" w:rsidR="00E02030" w:rsidRDefault="00E02030" w:rsidP="008A6580">
      <w:pPr>
        <w:pStyle w:val="Listenabsatz"/>
        <w:numPr>
          <w:ilvl w:val="0"/>
          <w:numId w:val="10"/>
        </w:numPr>
        <w:spacing w:before="0" w:after="0" w:line="240" w:lineRule="auto"/>
      </w:pPr>
      <w:r>
        <w:t>ETHERNET_MAC:</w:t>
      </w:r>
    </w:p>
    <w:p w14:paraId="28D078B1" w14:textId="77777777" w:rsidR="00E02030" w:rsidRDefault="00E02030" w:rsidP="008A6580">
      <w:pPr>
        <w:pStyle w:val="Listenabsatz"/>
        <w:numPr>
          <w:ilvl w:val="0"/>
          <w:numId w:val="10"/>
        </w:numPr>
        <w:spacing w:before="0" w:after="0" w:line="240" w:lineRule="auto"/>
      </w:pPr>
      <w:r>
        <w:t>VLAN:</w:t>
      </w:r>
    </w:p>
    <w:p w14:paraId="60B2D79F" w14:textId="77777777" w:rsidR="00E02030" w:rsidRDefault="00E02030" w:rsidP="008A6580">
      <w:pPr>
        <w:pStyle w:val="Listenabsatz"/>
        <w:numPr>
          <w:ilvl w:val="0"/>
          <w:numId w:val="10"/>
        </w:numPr>
        <w:spacing w:before="0" w:after="0" w:line="240" w:lineRule="auto"/>
      </w:pPr>
      <w:r>
        <w:t>Q_IN_Q:</w:t>
      </w:r>
    </w:p>
    <w:p w14:paraId="4806C6E1" w14:textId="77777777" w:rsidR="00E02030" w:rsidRDefault="00E02030" w:rsidP="008A6580">
      <w:pPr>
        <w:pStyle w:val="Listenabsatz"/>
        <w:numPr>
          <w:ilvl w:val="0"/>
          <w:numId w:val="10"/>
        </w:numPr>
        <w:spacing w:before="0" w:after="0" w:line="240" w:lineRule="auto"/>
      </w:pPr>
      <w:r>
        <w:t>MPLS:</w:t>
      </w:r>
    </w:p>
    <w:p w14:paraId="47087097" w14:textId="77777777" w:rsidR="00E02030" w:rsidRDefault="00E02030" w:rsidP="008A6580">
      <w:pPr>
        <w:pStyle w:val="Listenabsatz"/>
        <w:numPr>
          <w:ilvl w:val="0"/>
          <w:numId w:val="10"/>
        </w:numPr>
        <w:spacing w:before="0" w:after="0" w:line="240" w:lineRule="auto"/>
      </w:pPr>
      <w:r>
        <w:t>IPV4:</w:t>
      </w:r>
    </w:p>
    <w:p w14:paraId="29D43C4E" w14:textId="77777777" w:rsidR="00E02030" w:rsidRDefault="00E02030" w:rsidP="008A6580">
      <w:pPr>
        <w:pStyle w:val="Listenabsatz"/>
        <w:numPr>
          <w:ilvl w:val="0"/>
          <w:numId w:val="10"/>
        </w:numPr>
        <w:spacing w:before="0" w:after="0" w:line="240" w:lineRule="auto"/>
      </w:pPr>
      <w:r>
        <w:t>IPV6:</w:t>
      </w:r>
    </w:p>
    <w:p w14:paraId="4E1A41F2" w14:textId="77777777" w:rsidR="00E02030" w:rsidRDefault="00E02030" w:rsidP="008A6580">
      <w:pPr>
        <w:pStyle w:val="Listenabsatz"/>
        <w:numPr>
          <w:ilvl w:val="0"/>
          <w:numId w:val="10"/>
        </w:numPr>
        <w:spacing w:before="0" w:after="0" w:line="240" w:lineRule="auto"/>
      </w:pPr>
      <w:r>
        <w:t>TCP:</w:t>
      </w:r>
    </w:p>
    <w:p w14:paraId="6060B0F0" w14:textId="77777777" w:rsidR="00E02030" w:rsidRDefault="00E02030" w:rsidP="008A6580">
      <w:pPr>
        <w:pStyle w:val="Listenabsatz"/>
        <w:numPr>
          <w:ilvl w:val="0"/>
          <w:numId w:val="10"/>
        </w:numPr>
        <w:spacing w:before="0" w:after="0" w:line="240" w:lineRule="auto"/>
      </w:pPr>
      <w:r>
        <w:t>UDP:</w:t>
      </w:r>
    </w:p>
    <w:p w14:paraId="7870C0B9" w14:textId="77777777" w:rsidR="00E02030" w:rsidRDefault="00E02030" w:rsidP="008A6580">
      <w:pPr>
        <w:pStyle w:val="Listenabsatz"/>
        <w:numPr>
          <w:ilvl w:val="0"/>
          <w:numId w:val="10"/>
        </w:numPr>
        <w:spacing w:before="0" w:after="0" w:line="240" w:lineRule="auto"/>
        <w:rPr>
          <w:ins w:id="629" w:author="Heinze Thorsten" w:date="2019-05-31T17:30:00Z"/>
        </w:rPr>
      </w:pPr>
      <w:ins w:id="630" w:author="Heinze Thorsten" w:date="2019-05-31T17:30:00Z">
        <w:r>
          <w:t>RTP:</w:t>
        </w:r>
      </w:ins>
    </w:p>
    <w:p w14:paraId="189E7BBC" w14:textId="77777777" w:rsidR="00E02030" w:rsidRDefault="00E02030" w:rsidP="008A6580">
      <w:pPr>
        <w:pStyle w:val="Listenabsatz"/>
        <w:numPr>
          <w:ilvl w:val="0"/>
          <w:numId w:val="10"/>
        </w:numPr>
        <w:spacing w:before="0" w:after="0" w:line="240" w:lineRule="auto"/>
        <w:rPr>
          <w:ins w:id="631" w:author="Heinze Thorsten" w:date="2019-05-31T17:30:00Z"/>
        </w:rPr>
      </w:pPr>
      <w:ins w:id="632" w:author="Heinze Thorsten" w:date="2019-05-31T17:30:00Z">
        <w:r>
          <w:t>GTP_U:</w:t>
        </w:r>
      </w:ins>
    </w:p>
    <w:p w14:paraId="12FD9EF6" w14:textId="77777777" w:rsidR="00E02030" w:rsidRDefault="00E02030" w:rsidP="008A6580">
      <w:pPr>
        <w:pStyle w:val="Listenabsatz"/>
        <w:numPr>
          <w:ilvl w:val="0"/>
          <w:numId w:val="10"/>
        </w:numPr>
        <w:spacing w:before="0" w:after="0" w:line="240" w:lineRule="auto"/>
        <w:rPr>
          <w:ins w:id="633" w:author="Heinze Thorsten" w:date="2019-05-31T17:30:00Z"/>
        </w:rPr>
      </w:pPr>
      <w:ins w:id="634" w:author="Heinze Thorsten" w:date="2019-05-31T17:30:00Z">
        <w:r>
          <w:t>OTHERS:</w:t>
        </w:r>
      </w:ins>
    </w:p>
    <w:p w14:paraId="26C7F7AB" w14:textId="77777777" w:rsidR="00E02030" w:rsidRDefault="00E02030" w:rsidP="008A6580">
      <w:pPr>
        <w:pStyle w:val="Listenabsatz"/>
        <w:numPr>
          <w:ilvl w:val="0"/>
          <w:numId w:val="10"/>
        </w:numPr>
        <w:spacing w:before="0" w:after="0" w:line="240" w:lineRule="auto"/>
      </w:pPr>
      <w:r>
        <w:t>NOT_YET_DEFINED:</w:t>
      </w:r>
    </w:p>
    <w:p w14:paraId="60752CB7" w14:textId="77777777" w:rsidR="00E02030" w:rsidRDefault="00E02030" w:rsidP="00F16175">
      <w:pPr>
        <w:pStyle w:val="berschrift2"/>
      </w:pPr>
      <w:bookmarkStart w:id="635" w:name="_Toc10215765"/>
      <w:bookmarkStart w:id="636" w:name="_Toc7534166"/>
      <w:r>
        <w:t>QueueNameType</w:t>
      </w:r>
      <w:bookmarkEnd w:id="635"/>
      <w:bookmarkEnd w:id="636"/>
    </w:p>
    <w:p w14:paraId="0A416145" w14:textId="77777777" w:rsidR="00E02030" w:rsidRDefault="00E02030" w:rsidP="008A6580">
      <w:pPr>
        <w:spacing w:before="0" w:after="0" w:line="240" w:lineRule="auto"/>
        <w:rPr>
          <w:bCs/>
          <w:color w:val="7030A0"/>
        </w:rPr>
      </w:pPr>
    </w:p>
    <w:p w14:paraId="093D400E" w14:textId="77777777" w:rsidR="00E02030" w:rsidRDefault="00E02030" w:rsidP="008A6580">
      <w:pPr>
        <w:spacing w:before="0" w:after="0" w:line="240" w:lineRule="auto"/>
        <w:rPr>
          <w:bCs/>
          <w:color w:val="7030A0"/>
        </w:rPr>
      </w:pPr>
      <w:r>
        <w:t>Contains Enumeration Literals:</w:t>
      </w:r>
    </w:p>
    <w:p w14:paraId="0DCEFE1B" w14:textId="77777777" w:rsidR="00E02030" w:rsidRDefault="00E02030" w:rsidP="008A6580">
      <w:pPr>
        <w:pStyle w:val="Listenabsatz"/>
        <w:numPr>
          <w:ilvl w:val="0"/>
          <w:numId w:val="10"/>
        </w:numPr>
        <w:spacing w:before="0" w:after="0" w:line="240" w:lineRule="auto"/>
      </w:pPr>
      <w:r>
        <w:t>BEST_EFFORT_QUEUE:</w:t>
      </w:r>
    </w:p>
    <w:p w14:paraId="58F6FAF1" w14:textId="77777777" w:rsidR="00E02030" w:rsidRDefault="00E02030" w:rsidP="008A6580">
      <w:pPr>
        <w:pStyle w:val="Listenabsatz"/>
        <w:numPr>
          <w:ilvl w:val="0"/>
          <w:numId w:val="10"/>
        </w:numPr>
        <w:spacing w:before="0" w:after="0" w:line="240" w:lineRule="auto"/>
      </w:pPr>
      <w:r>
        <w:t>ASSURED_FORWARDING_QUEUE1:</w:t>
      </w:r>
    </w:p>
    <w:p w14:paraId="1605E50B" w14:textId="77777777" w:rsidR="00E02030" w:rsidRDefault="00E02030" w:rsidP="008A6580">
      <w:pPr>
        <w:pStyle w:val="Listenabsatz"/>
        <w:numPr>
          <w:ilvl w:val="0"/>
          <w:numId w:val="10"/>
        </w:numPr>
        <w:spacing w:before="0" w:after="0" w:line="240" w:lineRule="auto"/>
      </w:pPr>
      <w:r>
        <w:t>ASSURED_FORWARDING_QUEUE2:</w:t>
      </w:r>
    </w:p>
    <w:p w14:paraId="7B308347" w14:textId="77777777" w:rsidR="00E02030" w:rsidRDefault="00E02030" w:rsidP="008A6580">
      <w:pPr>
        <w:pStyle w:val="Listenabsatz"/>
        <w:numPr>
          <w:ilvl w:val="0"/>
          <w:numId w:val="10"/>
        </w:numPr>
        <w:spacing w:before="0" w:after="0" w:line="240" w:lineRule="auto"/>
      </w:pPr>
      <w:r>
        <w:t>ASSURED_FORWARDING_QUEUE3:</w:t>
      </w:r>
    </w:p>
    <w:p w14:paraId="0F29220C" w14:textId="77777777" w:rsidR="00E02030" w:rsidRDefault="00E02030" w:rsidP="008A6580">
      <w:pPr>
        <w:pStyle w:val="Listenabsatz"/>
        <w:numPr>
          <w:ilvl w:val="0"/>
          <w:numId w:val="10"/>
        </w:numPr>
        <w:spacing w:before="0" w:after="0" w:line="240" w:lineRule="auto"/>
      </w:pPr>
      <w:r>
        <w:t>ASSURED_FORWARDING_QUEUE4:</w:t>
      </w:r>
    </w:p>
    <w:p w14:paraId="380BE586" w14:textId="77777777" w:rsidR="00E02030" w:rsidRDefault="00E02030" w:rsidP="008A6580">
      <w:pPr>
        <w:pStyle w:val="Listenabsatz"/>
        <w:numPr>
          <w:ilvl w:val="0"/>
          <w:numId w:val="10"/>
        </w:numPr>
        <w:spacing w:before="0" w:after="0" w:line="240" w:lineRule="auto"/>
      </w:pPr>
      <w:r>
        <w:t>EXPEDITED_FORWARDING_QUEUE:</w:t>
      </w:r>
    </w:p>
    <w:p w14:paraId="3B71243D" w14:textId="77777777" w:rsidR="00E02030" w:rsidRDefault="00E02030" w:rsidP="008A6580">
      <w:pPr>
        <w:pStyle w:val="Listenabsatz"/>
        <w:numPr>
          <w:ilvl w:val="0"/>
          <w:numId w:val="10"/>
        </w:numPr>
        <w:spacing w:before="0" w:after="0" w:line="240" w:lineRule="auto"/>
      </w:pPr>
      <w:r>
        <w:t>CLASS_SELECTOR_QUEUE6:</w:t>
      </w:r>
    </w:p>
    <w:p w14:paraId="7E881AD6" w14:textId="77777777" w:rsidR="00E02030" w:rsidRDefault="00E02030" w:rsidP="008A6580">
      <w:pPr>
        <w:pStyle w:val="Listenabsatz"/>
        <w:numPr>
          <w:ilvl w:val="0"/>
          <w:numId w:val="10"/>
        </w:numPr>
        <w:spacing w:before="0" w:after="0" w:line="240" w:lineRule="auto"/>
      </w:pPr>
      <w:r>
        <w:t>CLASS_SELECTOR_QUEUE7:</w:t>
      </w:r>
    </w:p>
    <w:p w14:paraId="467A8C69" w14:textId="77777777" w:rsidR="00E02030" w:rsidRDefault="00E02030" w:rsidP="008A6580">
      <w:pPr>
        <w:pStyle w:val="Listenabsatz"/>
        <w:numPr>
          <w:ilvl w:val="0"/>
          <w:numId w:val="10"/>
        </w:numPr>
        <w:spacing w:before="0" w:after="0" w:line="240" w:lineRule="auto"/>
      </w:pPr>
      <w:r>
        <w:t>QUEUENAME_NOT_YET_DEFINED:</w:t>
      </w:r>
    </w:p>
    <w:p w14:paraId="66697DF8" w14:textId="77777777" w:rsidR="00E02030" w:rsidRDefault="00E02030" w:rsidP="00F16175">
      <w:pPr>
        <w:pStyle w:val="berschrift2"/>
      </w:pPr>
      <w:bookmarkStart w:id="637" w:name="_Toc10215766"/>
      <w:bookmarkStart w:id="638" w:name="_Toc7534167"/>
      <w:r>
        <w:t>SchedulerKindType</w:t>
      </w:r>
      <w:bookmarkEnd w:id="637"/>
      <w:bookmarkEnd w:id="638"/>
    </w:p>
    <w:p w14:paraId="78128D86" w14:textId="77777777" w:rsidR="00E02030" w:rsidRDefault="00E02030" w:rsidP="008A6580">
      <w:pPr>
        <w:spacing w:before="0" w:after="0" w:line="240" w:lineRule="auto"/>
        <w:rPr>
          <w:bCs/>
          <w:color w:val="7030A0"/>
        </w:rPr>
      </w:pPr>
    </w:p>
    <w:p w14:paraId="7ACC463C" w14:textId="77777777" w:rsidR="00E02030" w:rsidRDefault="00E02030" w:rsidP="008A6580">
      <w:pPr>
        <w:spacing w:before="0" w:after="0" w:line="240" w:lineRule="auto"/>
        <w:rPr>
          <w:bCs/>
          <w:color w:val="7030A0"/>
        </w:rPr>
      </w:pPr>
      <w:r>
        <w:t>Contains Enumeration Literals:</w:t>
      </w:r>
    </w:p>
    <w:p w14:paraId="09AF760B" w14:textId="77777777" w:rsidR="00E02030" w:rsidRDefault="00E02030" w:rsidP="008A6580">
      <w:pPr>
        <w:pStyle w:val="Listenabsatz"/>
        <w:numPr>
          <w:ilvl w:val="0"/>
          <w:numId w:val="10"/>
        </w:numPr>
        <w:spacing w:before="0" w:after="0" w:line="240" w:lineRule="auto"/>
      </w:pPr>
      <w:r>
        <w:t>STRICT:</w:t>
      </w:r>
    </w:p>
    <w:p w14:paraId="2B503C6B" w14:textId="77777777" w:rsidR="00E02030" w:rsidRPr="00501397" w:rsidRDefault="00E02030" w:rsidP="008A6580">
      <w:pPr>
        <w:pStyle w:val="Listenabsatz"/>
        <w:numPr>
          <w:ilvl w:val="1"/>
          <w:numId w:val="10"/>
        </w:numPr>
        <w:spacing w:before="0" w:after="0" w:line="240" w:lineRule="auto"/>
      </w:pPr>
      <w:r w:rsidRPr="009F1A57">
        <w:t>Strict Priority</w:t>
      </w:r>
    </w:p>
    <w:p w14:paraId="402AA618" w14:textId="77777777" w:rsidR="00E02030" w:rsidRDefault="00E02030" w:rsidP="008A6580">
      <w:pPr>
        <w:pStyle w:val="Listenabsatz"/>
        <w:numPr>
          <w:ilvl w:val="0"/>
          <w:numId w:val="10"/>
        </w:numPr>
        <w:spacing w:before="0" w:after="0" w:line="240" w:lineRule="auto"/>
      </w:pPr>
      <w:r>
        <w:lastRenderedPageBreak/>
        <w:t>WFQ:</w:t>
      </w:r>
    </w:p>
    <w:p w14:paraId="3F32BCA9" w14:textId="77777777" w:rsidR="00E02030" w:rsidRPr="00501397" w:rsidRDefault="00E02030" w:rsidP="008A6580">
      <w:pPr>
        <w:pStyle w:val="Listenabsatz"/>
        <w:numPr>
          <w:ilvl w:val="1"/>
          <w:numId w:val="10"/>
        </w:numPr>
        <w:spacing w:before="0" w:after="0" w:line="240" w:lineRule="auto"/>
      </w:pPr>
      <w:r w:rsidRPr="009F1A57">
        <w:t>Weighted-Fair-Queuing</w:t>
      </w:r>
    </w:p>
    <w:p w14:paraId="187C8659" w14:textId="77777777" w:rsidR="00E02030" w:rsidRDefault="00E02030" w:rsidP="008A6580">
      <w:pPr>
        <w:pStyle w:val="Listenabsatz"/>
        <w:numPr>
          <w:ilvl w:val="0"/>
          <w:numId w:val="10"/>
        </w:numPr>
        <w:spacing w:before="0" w:after="0" w:line="240" w:lineRule="auto"/>
        <w:rPr>
          <w:ins w:id="639" w:author="Heinze Thorsten" w:date="2019-05-31T17:30:00Z"/>
        </w:rPr>
      </w:pPr>
      <w:ins w:id="640" w:author="Heinze Thorsten" w:date="2019-05-31T17:30:00Z">
        <w:r>
          <w:t>WRR:</w:t>
        </w:r>
      </w:ins>
    </w:p>
    <w:p w14:paraId="7C3ACDD5" w14:textId="77777777" w:rsidR="00E02030" w:rsidRPr="00501397" w:rsidRDefault="00E02030" w:rsidP="008A6580">
      <w:pPr>
        <w:pStyle w:val="Listenabsatz"/>
        <w:numPr>
          <w:ilvl w:val="1"/>
          <w:numId w:val="10"/>
        </w:numPr>
        <w:spacing w:before="0" w:after="0" w:line="240" w:lineRule="auto"/>
        <w:rPr>
          <w:ins w:id="641" w:author="Heinze Thorsten" w:date="2019-05-31T17:30:00Z"/>
        </w:rPr>
      </w:pPr>
      <w:ins w:id="642" w:author="Heinze Thorsten" w:date="2019-05-31T17:30:00Z">
        <w:r w:rsidRPr="009F1A57">
          <w:t>Weighted Round Robin</w:t>
        </w:r>
      </w:ins>
    </w:p>
    <w:p w14:paraId="76F76BD9" w14:textId="77777777" w:rsidR="00E02030" w:rsidRDefault="00E02030" w:rsidP="008A6580">
      <w:pPr>
        <w:pStyle w:val="Listenabsatz"/>
        <w:numPr>
          <w:ilvl w:val="0"/>
          <w:numId w:val="10"/>
        </w:numPr>
        <w:spacing w:before="0" w:after="0" w:line="240" w:lineRule="auto"/>
        <w:rPr>
          <w:ins w:id="643" w:author="Heinze Thorsten" w:date="2019-05-31T17:30:00Z"/>
        </w:rPr>
      </w:pPr>
      <w:ins w:id="644" w:author="Heinze Thorsten" w:date="2019-05-31T17:30:00Z">
        <w:r>
          <w:t>DWRR:</w:t>
        </w:r>
      </w:ins>
    </w:p>
    <w:p w14:paraId="0CF14D42" w14:textId="77777777" w:rsidR="00E02030" w:rsidRPr="00501397" w:rsidRDefault="00E02030" w:rsidP="008A6580">
      <w:pPr>
        <w:pStyle w:val="Listenabsatz"/>
        <w:numPr>
          <w:ilvl w:val="1"/>
          <w:numId w:val="10"/>
        </w:numPr>
        <w:spacing w:before="0" w:after="0" w:line="240" w:lineRule="auto"/>
        <w:rPr>
          <w:ins w:id="645" w:author="Heinze Thorsten" w:date="2019-05-31T17:30:00Z"/>
        </w:rPr>
      </w:pPr>
      <w:ins w:id="646" w:author="Heinze Thorsten" w:date="2019-05-31T17:30:00Z">
        <w:r w:rsidRPr="009F1A57">
          <w:t>Deficit Weighted Round Robin</w:t>
        </w:r>
      </w:ins>
    </w:p>
    <w:p w14:paraId="202DA655" w14:textId="77777777" w:rsidR="00E02030" w:rsidRDefault="00E02030" w:rsidP="008A6580">
      <w:pPr>
        <w:pStyle w:val="Listenabsatz"/>
        <w:numPr>
          <w:ilvl w:val="0"/>
          <w:numId w:val="10"/>
        </w:numPr>
        <w:spacing w:before="0" w:after="0" w:line="240" w:lineRule="auto"/>
      </w:pPr>
      <w:r>
        <w:t>NOT_YET_DEFINED:</w:t>
      </w:r>
    </w:p>
    <w:p w14:paraId="1252DE0D" w14:textId="77777777" w:rsidR="00E02030" w:rsidRDefault="00E02030" w:rsidP="00F16175">
      <w:pPr>
        <w:pStyle w:val="berschrift2"/>
      </w:pPr>
      <w:bookmarkStart w:id="647" w:name="_Toc10215767"/>
      <w:bookmarkStart w:id="648" w:name="_Toc7534168"/>
      <w:r>
        <w:t>SeverityType</w:t>
      </w:r>
      <w:bookmarkEnd w:id="647"/>
      <w:bookmarkEnd w:id="648"/>
    </w:p>
    <w:p w14:paraId="101D6407" w14:textId="77777777" w:rsidR="00E02030" w:rsidRDefault="00E02030" w:rsidP="008A6580">
      <w:pPr>
        <w:spacing w:before="0" w:after="0" w:line="240" w:lineRule="auto"/>
        <w:rPr>
          <w:bCs/>
          <w:color w:val="7030A0"/>
        </w:rPr>
      </w:pPr>
      <w:r w:rsidRPr="009F1A57">
        <w:t>According to ITU-T M.3160</w:t>
      </w:r>
    </w:p>
    <w:p w14:paraId="52932913" w14:textId="77777777" w:rsidR="00E02030" w:rsidRDefault="00E02030" w:rsidP="008A6580">
      <w:pPr>
        <w:spacing w:before="0" w:after="0" w:line="240" w:lineRule="auto"/>
        <w:rPr>
          <w:bCs/>
          <w:color w:val="7030A0"/>
        </w:rPr>
      </w:pPr>
    </w:p>
    <w:p w14:paraId="729B9125" w14:textId="77777777" w:rsidR="00E02030" w:rsidRDefault="00E02030" w:rsidP="008A6580">
      <w:pPr>
        <w:spacing w:before="0" w:after="0" w:line="240" w:lineRule="auto"/>
        <w:rPr>
          <w:bCs/>
          <w:color w:val="7030A0"/>
        </w:rPr>
      </w:pPr>
      <w:r>
        <w:t>Contains Enumeration Literals:</w:t>
      </w:r>
    </w:p>
    <w:p w14:paraId="551C3113" w14:textId="77777777" w:rsidR="00E02030" w:rsidRDefault="00E02030" w:rsidP="008A6580">
      <w:pPr>
        <w:pStyle w:val="Listenabsatz"/>
        <w:numPr>
          <w:ilvl w:val="0"/>
          <w:numId w:val="10"/>
        </w:numPr>
        <w:spacing w:before="0" w:after="0" w:line="240" w:lineRule="auto"/>
      </w:pPr>
      <w:r>
        <w:t>NON_ALARMED:</w:t>
      </w:r>
    </w:p>
    <w:p w14:paraId="359390D3" w14:textId="77777777" w:rsidR="00E02030" w:rsidRDefault="00E02030" w:rsidP="008A6580">
      <w:pPr>
        <w:pStyle w:val="Listenabsatz"/>
        <w:numPr>
          <w:ilvl w:val="0"/>
          <w:numId w:val="10"/>
        </w:numPr>
        <w:spacing w:before="0" w:after="0" w:line="240" w:lineRule="auto"/>
      </w:pPr>
      <w:r>
        <w:t>WARNING:</w:t>
      </w:r>
    </w:p>
    <w:p w14:paraId="7927D035" w14:textId="77777777" w:rsidR="00E02030" w:rsidRDefault="00E02030" w:rsidP="008A6580">
      <w:pPr>
        <w:pStyle w:val="Listenabsatz"/>
        <w:numPr>
          <w:ilvl w:val="0"/>
          <w:numId w:val="10"/>
        </w:numPr>
        <w:spacing w:before="0" w:after="0" w:line="240" w:lineRule="auto"/>
      </w:pPr>
      <w:r>
        <w:t>MINOR:</w:t>
      </w:r>
    </w:p>
    <w:p w14:paraId="076B6E21" w14:textId="77777777" w:rsidR="00E02030" w:rsidRDefault="00E02030" w:rsidP="008A6580">
      <w:pPr>
        <w:pStyle w:val="Listenabsatz"/>
        <w:numPr>
          <w:ilvl w:val="0"/>
          <w:numId w:val="10"/>
        </w:numPr>
        <w:spacing w:before="0" w:after="0" w:line="240" w:lineRule="auto"/>
      </w:pPr>
      <w:r>
        <w:t>MAJOR:</w:t>
      </w:r>
    </w:p>
    <w:p w14:paraId="3F6C989E" w14:textId="77777777" w:rsidR="00E02030" w:rsidRDefault="00E02030" w:rsidP="008A6580">
      <w:pPr>
        <w:pStyle w:val="Listenabsatz"/>
        <w:numPr>
          <w:ilvl w:val="0"/>
          <w:numId w:val="10"/>
        </w:numPr>
        <w:spacing w:before="0" w:after="0" w:line="240" w:lineRule="auto"/>
      </w:pPr>
      <w:r>
        <w:t>CRITICAL:</w:t>
      </w:r>
    </w:p>
    <w:p w14:paraId="4427BAD1" w14:textId="77777777" w:rsidR="00E02030" w:rsidRDefault="00E02030" w:rsidP="008A6580">
      <w:pPr>
        <w:pStyle w:val="Listenabsatz"/>
        <w:numPr>
          <w:ilvl w:val="0"/>
          <w:numId w:val="10"/>
        </w:numPr>
        <w:spacing w:before="0" w:after="0" w:line="240" w:lineRule="auto"/>
      </w:pPr>
      <w:r>
        <w:t>NOT_YET_DEFINED:</w:t>
      </w:r>
    </w:p>
    <w:p w14:paraId="4336C076" w14:textId="77777777" w:rsidR="00E02030" w:rsidRDefault="00E02030" w:rsidP="00F16175">
      <w:pPr>
        <w:pStyle w:val="berschrift2"/>
      </w:pPr>
      <w:bookmarkStart w:id="649" w:name="_Toc10215768"/>
      <w:bookmarkStart w:id="650" w:name="_Toc7534169"/>
      <w:r>
        <w:t>headerCompressionModeType</w:t>
      </w:r>
      <w:bookmarkEnd w:id="649"/>
      <w:bookmarkEnd w:id="650"/>
    </w:p>
    <w:p w14:paraId="26825539" w14:textId="77777777" w:rsidR="00E02030" w:rsidRDefault="00E02030" w:rsidP="008A6580">
      <w:pPr>
        <w:spacing w:before="0" w:after="0" w:line="240" w:lineRule="auto"/>
        <w:rPr>
          <w:bCs/>
          <w:color w:val="7030A0"/>
        </w:rPr>
      </w:pPr>
    </w:p>
    <w:p w14:paraId="710C23D3" w14:textId="77777777" w:rsidR="00E02030" w:rsidRDefault="00E02030" w:rsidP="008A6580">
      <w:pPr>
        <w:spacing w:before="0" w:after="0" w:line="240" w:lineRule="auto"/>
        <w:rPr>
          <w:bCs/>
          <w:color w:val="7030A0"/>
        </w:rPr>
      </w:pPr>
      <w:r>
        <w:t>Contains Enumeration Literals:</w:t>
      </w:r>
    </w:p>
    <w:p w14:paraId="79C757BA" w14:textId="77777777" w:rsidR="00E02030" w:rsidRDefault="00E02030" w:rsidP="008A6580">
      <w:pPr>
        <w:pStyle w:val="Listenabsatz"/>
        <w:numPr>
          <w:ilvl w:val="0"/>
          <w:numId w:val="10"/>
        </w:numPr>
        <w:spacing w:before="0" w:after="0" w:line="240" w:lineRule="auto"/>
      </w:pPr>
      <w:r>
        <w:t>AUTO:</w:t>
      </w:r>
    </w:p>
    <w:p w14:paraId="6F7D60FF" w14:textId="77777777" w:rsidR="00E02030" w:rsidRPr="00501397" w:rsidRDefault="00E02030" w:rsidP="008A6580">
      <w:pPr>
        <w:pStyle w:val="Listenabsatz"/>
        <w:numPr>
          <w:ilvl w:val="1"/>
          <w:numId w:val="10"/>
        </w:numPr>
        <w:spacing w:before="0" w:after="0" w:line="240" w:lineRule="auto"/>
      </w:pPr>
      <w:r w:rsidRPr="009F1A57">
        <w:t>The header compression algorithm determines the optimum compression.</w:t>
      </w:r>
    </w:p>
    <w:p w14:paraId="37FEFC2A" w14:textId="77777777" w:rsidR="00E02030" w:rsidRDefault="00E02030" w:rsidP="008A6580">
      <w:pPr>
        <w:pStyle w:val="Listenabsatz"/>
        <w:numPr>
          <w:ilvl w:val="0"/>
          <w:numId w:val="10"/>
        </w:numPr>
        <w:spacing w:before="0" w:after="0" w:line="240" w:lineRule="auto"/>
      </w:pPr>
      <w:r>
        <w:t>PROTOCOL_BASED:</w:t>
      </w:r>
    </w:p>
    <w:p w14:paraId="4C1CB5E4" w14:textId="77777777" w:rsidR="00E02030" w:rsidRPr="00501397" w:rsidRDefault="00E02030" w:rsidP="008A6580">
      <w:pPr>
        <w:pStyle w:val="Listenabsatz"/>
        <w:numPr>
          <w:ilvl w:val="1"/>
          <w:numId w:val="10"/>
        </w:numPr>
        <w:spacing w:before="0" w:after="0" w:line="240" w:lineRule="auto"/>
      </w:pPr>
      <w:r w:rsidRPr="009F1A57">
        <w:t>Predefined protocol layers are to be compressed.</w:t>
      </w:r>
    </w:p>
    <w:p w14:paraId="047AD57B" w14:textId="77777777" w:rsidR="00E02030" w:rsidRDefault="00E02030" w:rsidP="008A6580">
      <w:pPr>
        <w:pStyle w:val="Listenabsatz"/>
        <w:numPr>
          <w:ilvl w:val="0"/>
          <w:numId w:val="10"/>
        </w:numPr>
        <w:spacing w:before="0" w:after="0" w:line="240" w:lineRule="auto"/>
      </w:pPr>
      <w:r>
        <w:t>LENGTH_BASED:</w:t>
      </w:r>
    </w:p>
    <w:p w14:paraId="775C8781" w14:textId="77777777" w:rsidR="00E02030" w:rsidRPr="00501397" w:rsidRDefault="00E02030" w:rsidP="008A6580">
      <w:pPr>
        <w:pStyle w:val="Listenabsatz"/>
        <w:numPr>
          <w:ilvl w:val="1"/>
          <w:numId w:val="10"/>
        </w:numPr>
        <w:spacing w:before="0" w:after="0" w:line="240" w:lineRule="auto"/>
      </w:pPr>
      <w:r w:rsidRPr="009F1A57">
        <w:t>Predefined amount of header bytes are to be compressed.</w:t>
      </w:r>
    </w:p>
    <w:p w14:paraId="33C74611" w14:textId="77777777" w:rsidR="00E02030" w:rsidRDefault="00E02030" w:rsidP="008A6580">
      <w:pPr>
        <w:pStyle w:val="Listenabsatz"/>
        <w:numPr>
          <w:ilvl w:val="0"/>
          <w:numId w:val="10"/>
        </w:numPr>
        <w:spacing w:before="0" w:after="0" w:line="240" w:lineRule="auto"/>
      </w:pPr>
      <w:r>
        <w:t>NOT_YET_DEFINED:</w:t>
      </w:r>
    </w:p>
    <w:p w14:paraId="7ED7CAB8" w14:textId="77777777" w:rsidR="00E02030" w:rsidRDefault="00E02030" w:rsidP="00F16175">
      <w:pPr>
        <w:pStyle w:val="berschrift2"/>
        <w:rPr>
          <w:ins w:id="651" w:author="Heinze Thorsten" w:date="2019-05-31T17:30:00Z"/>
        </w:rPr>
      </w:pPr>
      <w:bookmarkStart w:id="652" w:name="_Toc10215769"/>
      <w:ins w:id="653" w:author="Heinze Thorsten" w:date="2019-05-31T17:30:00Z">
        <w:r>
          <w:t>mplsPayloadKindType</w:t>
        </w:r>
        <w:bookmarkEnd w:id="652"/>
      </w:ins>
    </w:p>
    <w:p w14:paraId="3788FF2A" w14:textId="77777777" w:rsidR="00E02030" w:rsidRDefault="00E02030" w:rsidP="008A6580">
      <w:pPr>
        <w:spacing w:before="0" w:after="0" w:line="240" w:lineRule="auto"/>
        <w:rPr>
          <w:ins w:id="654" w:author="Heinze Thorsten" w:date="2019-05-31T17:30:00Z"/>
          <w:bCs/>
          <w:color w:val="7030A0"/>
        </w:rPr>
      </w:pPr>
    </w:p>
    <w:p w14:paraId="1DB1ADB9" w14:textId="77777777" w:rsidR="00E02030" w:rsidRDefault="00E02030" w:rsidP="008A6580">
      <w:pPr>
        <w:spacing w:before="0" w:after="0" w:line="240" w:lineRule="auto"/>
        <w:rPr>
          <w:ins w:id="655" w:author="Heinze Thorsten" w:date="2019-05-31T17:30:00Z"/>
          <w:bCs/>
          <w:color w:val="7030A0"/>
        </w:rPr>
      </w:pPr>
      <w:ins w:id="656" w:author="Heinze Thorsten" w:date="2019-05-31T17:30:00Z">
        <w:r>
          <w:t>Contains Enumeration Literals:</w:t>
        </w:r>
      </w:ins>
    </w:p>
    <w:p w14:paraId="44626647" w14:textId="77777777" w:rsidR="00E02030" w:rsidRDefault="00E02030" w:rsidP="008A6580">
      <w:pPr>
        <w:pStyle w:val="Listenabsatz"/>
        <w:numPr>
          <w:ilvl w:val="0"/>
          <w:numId w:val="10"/>
        </w:numPr>
        <w:spacing w:before="0" w:after="0" w:line="240" w:lineRule="auto"/>
        <w:rPr>
          <w:ins w:id="657" w:author="Heinze Thorsten" w:date="2019-05-31T17:30:00Z"/>
        </w:rPr>
      </w:pPr>
      <w:ins w:id="658" w:author="Heinze Thorsten" w:date="2019-05-31T17:30:00Z">
        <w:r>
          <w:t>NONE:</w:t>
        </w:r>
      </w:ins>
    </w:p>
    <w:p w14:paraId="0DFA83FE" w14:textId="77777777" w:rsidR="00E02030" w:rsidRPr="00501397" w:rsidRDefault="00E02030" w:rsidP="008A6580">
      <w:pPr>
        <w:pStyle w:val="Listenabsatz"/>
        <w:numPr>
          <w:ilvl w:val="1"/>
          <w:numId w:val="10"/>
        </w:numPr>
        <w:spacing w:before="0" w:after="0" w:line="240" w:lineRule="auto"/>
        <w:rPr>
          <w:ins w:id="659" w:author="Heinze Thorsten" w:date="2019-05-31T17:30:00Z"/>
        </w:rPr>
      </w:pPr>
      <w:ins w:id="660" w:author="Heinze Thorsten" w:date="2019-05-31T17:30:00Z">
        <w:r w:rsidRPr="009F1A57">
          <w:t>Parameter not required.</w:t>
        </w:r>
      </w:ins>
    </w:p>
    <w:p w14:paraId="5EA664B7" w14:textId="77777777" w:rsidR="00E02030" w:rsidRDefault="00E02030" w:rsidP="008A6580">
      <w:pPr>
        <w:pStyle w:val="Listenabsatz"/>
        <w:numPr>
          <w:ilvl w:val="0"/>
          <w:numId w:val="10"/>
        </w:numPr>
        <w:spacing w:before="0" w:after="0" w:line="240" w:lineRule="auto"/>
        <w:rPr>
          <w:ins w:id="661" w:author="Heinze Thorsten" w:date="2019-05-31T17:30:00Z"/>
        </w:rPr>
      </w:pPr>
      <w:ins w:id="662" w:author="Heinze Thorsten" w:date="2019-05-31T17:30:00Z">
        <w:r>
          <w:lastRenderedPageBreak/>
          <w:t>AUTO:</w:t>
        </w:r>
      </w:ins>
    </w:p>
    <w:p w14:paraId="30729839" w14:textId="6E728055" w:rsidR="00E02030" w:rsidRPr="00501397" w:rsidRDefault="00E02030" w:rsidP="008A6580">
      <w:pPr>
        <w:pStyle w:val="Listenabsatz"/>
        <w:numPr>
          <w:ilvl w:val="1"/>
          <w:numId w:val="10"/>
        </w:numPr>
        <w:spacing w:before="0" w:after="0" w:line="240" w:lineRule="auto"/>
        <w:rPr>
          <w:ins w:id="663" w:author="Heinze Thorsten" w:date="2019-05-31T17:30:00Z"/>
        </w:rPr>
      </w:pPr>
      <w:ins w:id="664" w:author="Heinze Thorsten" w:date="2019-05-31T17:30:00Z">
        <w:r w:rsidRPr="009F1A57">
          <w:t>If the Control Word (CW) will be present, it would be Ethernet Over MPLS. Otherwise, it would be Pv4/IPv6.</w:t>
        </w:r>
      </w:ins>
    </w:p>
    <w:p w14:paraId="37469115" w14:textId="77777777" w:rsidR="00E02030" w:rsidRDefault="00E02030" w:rsidP="008A6580">
      <w:pPr>
        <w:pStyle w:val="Listenabsatz"/>
        <w:numPr>
          <w:ilvl w:val="0"/>
          <w:numId w:val="10"/>
        </w:numPr>
        <w:spacing w:before="0" w:after="0" w:line="240" w:lineRule="auto"/>
        <w:rPr>
          <w:ins w:id="665" w:author="Heinze Thorsten" w:date="2019-05-31T17:30:00Z"/>
        </w:rPr>
      </w:pPr>
      <w:ins w:id="666" w:author="Heinze Thorsten" w:date="2019-05-31T17:30:00Z">
        <w:r>
          <w:t>ETH_O_MPLS:</w:t>
        </w:r>
        <w:bookmarkStart w:id="667" w:name="_GoBack"/>
        <w:bookmarkEnd w:id="667"/>
      </w:ins>
    </w:p>
    <w:p w14:paraId="2938AC52" w14:textId="77777777" w:rsidR="00E02030" w:rsidRPr="00501397" w:rsidRDefault="00E02030" w:rsidP="008A6580">
      <w:pPr>
        <w:pStyle w:val="Listenabsatz"/>
        <w:numPr>
          <w:ilvl w:val="1"/>
          <w:numId w:val="10"/>
        </w:numPr>
        <w:spacing w:before="0" w:after="0" w:line="240" w:lineRule="auto"/>
        <w:rPr>
          <w:ins w:id="668" w:author="Heinze Thorsten" w:date="2019-05-31T17:30:00Z"/>
        </w:rPr>
      </w:pPr>
      <w:ins w:id="669" w:author="Heinze Thorsten" w:date="2019-05-31T17:30:00Z">
        <w:r w:rsidRPr="009F1A57">
          <w:t>Always Ethernet over MPLS</w:t>
        </w:r>
      </w:ins>
    </w:p>
    <w:p w14:paraId="7E378985" w14:textId="77777777" w:rsidR="00E02030" w:rsidRDefault="00E02030" w:rsidP="008A6580">
      <w:pPr>
        <w:pStyle w:val="Listenabsatz"/>
        <w:numPr>
          <w:ilvl w:val="0"/>
          <w:numId w:val="10"/>
        </w:numPr>
        <w:spacing w:before="0" w:after="0" w:line="240" w:lineRule="auto"/>
        <w:rPr>
          <w:ins w:id="670" w:author="Heinze Thorsten" w:date="2019-05-31T17:30:00Z"/>
        </w:rPr>
      </w:pPr>
      <w:ins w:id="671" w:author="Heinze Thorsten" w:date="2019-05-31T17:30:00Z">
        <w:r>
          <w:t>IP_O_MPLS:</w:t>
        </w:r>
      </w:ins>
    </w:p>
    <w:p w14:paraId="33A3BB50" w14:textId="77777777" w:rsidR="00E02030" w:rsidRPr="00501397" w:rsidRDefault="00E02030" w:rsidP="008A6580">
      <w:pPr>
        <w:pStyle w:val="Listenabsatz"/>
        <w:numPr>
          <w:ilvl w:val="1"/>
          <w:numId w:val="10"/>
        </w:numPr>
        <w:spacing w:before="0" w:after="0" w:line="240" w:lineRule="auto"/>
        <w:rPr>
          <w:ins w:id="672" w:author="Heinze Thorsten" w:date="2019-05-31T17:30:00Z"/>
        </w:rPr>
      </w:pPr>
      <w:ins w:id="673" w:author="Heinze Thorsten" w:date="2019-05-31T17:30:00Z">
        <w:r w:rsidRPr="009F1A57">
          <w:t>Always IPv4/IPv6 over MPLS</w:t>
        </w:r>
      </w:ins>
    </w:p>
    <w:p w14:paraId="2B55B99D" w14:textId="77777777" w:rsidR="00E02030" w:rsidRDefault="00E02030" w:rsidP="008A6580">
      <w:pPr>
        <w:pStyle w:val="Listenabsatz"/>
        <w:numPr>
          <w:ilvl w:val="0"/>
          <w:numId w:val="10"/>
        </w:numPr>
        <w:spacing w:before="0" w:after="0" w:line="240" w:lineRule="auto"/>
        <w:rPr>
          <w:ins w:id="674" w:author="Heinze Thorsten" w:date="2019-05-31T17:30:00Z"/>
        </w:rPr>
      </w:pPr>
      <w:ins w:id="675" w:author="Heinze Thorsten" w:date="2019-05-31T17:30:00Z">
        <w:r>
          <w:t>NOT_YET_DEFINED:</w:t>
        </w:r>
      </w:ins>
    </w:p>
    <w:p w14:paraId="12BE95CD" w14:textId="77777777" w:rsidR="00E02030" w:rsidRPr="004736FC" w:rsidRDefault="00E02030" w:rsidP="00FB359C">
      <w:pPr>
        <w:pStyle w:val="berschrift1"/>
      </w:pPr>
      <w:bookmarkStart w:id="676" w:name="_Toc10215770"/>
      <w:bookmarkStart w:id="677" w:name="_Toc7534170"/>
      <w:r>
        <w:t>Primitive Types</w:t>
      </w:r>
      <w:bookmarkEnd w:id="676"/>
      <w:bookmarkEnd w:id="677"/>
    </w:p>
    <w:p w14:paraId="3485A42D"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BCB9C" w14:textId="77777777" w:rsidR="00E61312" w:rsidRDefault="00E61312" w:rsidP="00811310">
      <w:r>
        <w:separator/>
      </w:r>
    </w:p>
  </w:endnote>
  <w:endnote w:type="continuationSeparator" w:id="0">
    <w:p w14:paraId="010168FD" w14:textId="77777777" w:rsidR="00E61312" w:rsidRDefault="00E61312" w:rsidP="00811310">
      <w:r>
        <w:continuationSeparator/>
      </w:r>
    </w:p>
  </w:endnote>
  <w:endnote w:type="continuationNotice" w:id="1">
    <w:p w14:paraId="6D1F4815" w14:textId="77777777" w:rsidR="00E61312" w:rsidRDefault="00E6131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8F334" w14:textId="5F398826"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10672B">
      <w:rPr>
        <w:noProof/>
      </w:rPr>
      <w:t>40</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10672B">
      <w:rPr>
        <w:noProof/>
      </w:rPr>
      <w:t>40</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9A76F" w14:textId="77777777" w:rsidR="00E61312" w:rsidRDefault="00E61312" w:rsidP="00811310">
      <w:r>
        <w:separator/>
      </w:r>
    </w:p>
  </w:footnote>
  <w:footnote w:type="continuationSeparator" w:id="0">
    <w:p w14:paraId="794E7688" w14:textId="77777777" w:rsidR="00E61312" w:rsidRDefault="00E61312" w:rsidP="00811310">
      <w:r>
        <w:continuationSeparator/>
      </w:r>
    </w:p>
  </w:footnote>
  <w:footnote w:type="continuationNotice" w:id="1">
    <w:p w14:paraId="1F0FE4AE" w14:textId="77777777" w:rsidR="00E61312" w:rsidRDefault="00E61312">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82FDD" w14:textId="3549DF7D" w:rsidR="00FE1013" w:rsidRPr="00F33A18" w:rsidRDefault="00F33A18" w:rsidP="000B40FA">
    <w:pPr>
      <w:pStyle w:val="Kopfzeile"/>
      <w:pBdr>
        <w:bottom w:val="single" w:sz="4" w:space="1" w:color="auto"/>
      </w:pBdr>
      <w:tabs>
        <w:tab w:val="clear" w:pos="4535"/>
        <w:tab w:val="clear" w:pos="9071"/>
        <w:tab w:val="right" w:pos="14569"/>
      </w:tabs>
    </w:pPr>
    <w:r>
      <w:t>EthernetContainer</w:t>
    </w:r>
    <w:r w:rsidR="00A20B98" w:rsidRPr="00A20B98">
      <w:tab/>
    </w:r>
    <w:r>
      <w:t>2.0.0</w:t>
    </w:r>
    <w:r w:rsidR="00A20B98" w:rsidRPr="00A20B98">
      <w:t>-tsp.</w:t>
    </w:r>
    <w:r w:rsidR="00A3315F" w:rsidRPr="00A3315F">
      <w:t>190531.1725</w:t>
    </w:r>
    <w:r w:rsidR="00A20B98" w:rsidRPr="00A20B98">
      <w:t>+gendoc</w:t>
    </w:r>
    <w:r w:rsidR="00A3315F">
      <w:t>.</w:t>
    </w:r>
    <w:r w:rsidR="00A3315F" w:rsidRPr="00A3315F">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672B"/>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20E0"/>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5FCD"/>
    <w:rsid w:val="003B7AE1"/>
    <w:rsid w:val="003C0BB3"/>
    <w:rsid w:val="003C37D1"/>
    <w:rsid w:val="003C64C0"/>
    <w:rsid w:val="003E0014"/>
    <w:rsid w:val="003F518D"/>
    <w:rsid w:val="003F54B5"/>
    <w:rsid w:val="00400DFC"/>
    <w:rsid w:val="00402BA1"/>
    <w:rsid w:val="00404E92"/>
    <w:rsid w:val="00405D9E"/>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4DCD"/>
    <w:rsid w:val="00A16428"/>
    <w:rsid w:val="00A20B98"/>
    <w:rsid w:val="00A2211D"/>
    <w:rsid w:val="00A22B47"/>
    <w:rsid w:val="00A23F9A"/>
    <w:rsid w:val="00A24977"/>
    <w:rsid w:val="00A25D26"/>
    <w:rsid w:val="00A274E0"/>
    <w:rsid w:val="00A3315F"/>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09AA"/>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312"/>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29D18C-AAC5-4858-8867-54EF4501D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7215</Words>
  <Characters>45457</Characters>
  <Application>Microsoft Office Word</Application>
  <DocSecurity>0</DocSecurity>
  <Lines>378</Lines>
  <Paragraphs>105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52567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ndavis</dc:creator>
  <cp:lastModifiedBy>Heinze Thorsten</cp:lastModifiedBy>
  <cp:revision>1</cp:revision>
  <cp:lastPrinted>2015-09-22T14:01:00Z</cp:lastPrinted>
  <dcterms:created xsi:type="dcterms:W3CDTF">2015-11-18T13:35:00Z</dcterms:created>
  <dcterms:modified xsi:type="dcterms:W3CDTF">2019-05-31T15:38:00Z</dcterms:modified>
</cp:coreProperties>
</file>